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27A52" w:rsidRDefault="002770F6">
      <w:r>
        <w:t>УДК 539.3:534.1</w:t>
      </w:r>
    </w:p>
    <w:p w:rsidR="00827A52" w:rsidRDefault="00827A52"/>
    <w:p w:rsidR="00827A52" w:rsidRDefault="002770F6">
      <w:pPr>
        <w:keepLines/>
      </w:pPr>
      <w:r>
        <w:rPr>
          <w:rFonts w:ascii="Arial" w:eastAsia="Arial" w:hAnsi="Arial" w:cs="Arial"/>
          <w:color w:val="0000FF"/>
        </w:rPr>
        <w:t>Т. В. Горячко</w:t>
      </w:r>
    </w:p>
    <w:p w:rsidR="00827A52" w:rsidRDefault="00827A52"/>
    <w:p w:rsidR="00827A52" w:rsidRDefault="002770F6">
      <w:pPr>
        <w:keepLines/>
        <w:jc w:val="left"/>
      </w:pPr>
      <w:r>
        <w:rPr>
          <w:b/>
          <w:smallCaps/>
        </w:rPr>
        <w:t xml:space="preserve">АНАЛІЗ ВІЛЬНИХ КОЛИВАНЬ ШАРУВАТИХ ВИДОВЖЕНИХ ЦИЛІНДРИЧНИХ ПАНЕЛЕЙ ЗА ГЕОМЕТРИЧНО НЕЛІНІЙНОГО ДЕФОРМУВАННЯ </w:t>
      </w:r>
    </w:p>
    <w:p w:rsidR="00827A52" w:rsidRDefault="00827A52"/>
    <w:p w:rsidR="00827A52" w:rsidRDefault="002770F6">
      <w:pPr>
        <w:ind w:left="426"/>
      </w:pPr>
      <w:r w:rsidRPr="00A425DC">
        <w:rPr>
          <w:i/>
          <w:sz w:val="18"/>
          <w:szCs w:val="18"/>
          <w:highlight w:val="yellow"/>
        </w:rPr>
        <w:t>Досліджено можливість застосування методу збурень для знаходження скінченної кількості перших значень власних частот та форм геометрично нелінійних вільних коливань серединних перетинів видовжених циліндричних панелей. За використання квадратичної апроксимації переміщень за нормальною координатою та скінченноелементної апроксимації на одновимірних лінійних ізопараметричних елементах побудована відповідна дискретизована еквівалентна варіаційна задача. Для її розв’язання застосовано метод збурень. Одержані числові результати порівняно з раніше отриманими іншими авторами.</w:t>
      </w:r>
    </w:p>
    <w:p w:rsidR="00827A52" w:rsidRDefault="00827A52">
      <w:pPr>
        <w:tabs>
          <w:tab w:val="left" w:pos="1"/>
          <w:tab w:val="left" w:pos="8789"/>
          <w:tab w:val="left" w:pos="9498"/>
        </w:tabs>
        <w:ind w:firstLine="426"/>
      </w:pPr>
    </w:p>
    <w:p w:rsidR="00827A52" w:rsidRDefault="002770F6">
      <w:pPr>
        <w:tabs>
          <w:tab w:val="left" w:pos="1"/>
          <w:tab w:val="left" w:pos="8789"/>
          <w:tab w:val="left" w:pos="9498"/>
        </w:tabs>
        <w:ind w:firstLine="426"/>
      </w:pPr>
      <w:r>
        <w:rPr>
          <w:b/>
        </w:rPr>
        <w:t xml:space="preserve">Вступ. </w:t>
      </w:r>
      <w:r>
        <w:t xml:space="preserve">Композити - матеріали, які мають високу жорсткість і міцність за відносно невеликої густини. Саме тому, вони значною мірою використовуються у конструкціях і технічних засобах різноманітного цільового призначення, зокрема, в авіації та побудові космічних апаратів. Композиційний матеріал складається з двох або більше частин(шарів) на мікроскопічному рівні і призначений, щоб його експлуатаційні властивості та міцнісні характеристики переважали над характеристиками його складових, що діють незалежно один від одного. Одна зі складових, яка, як правило, жорсткіша і міцніша, називається арматури, в той час, як менш жорсткіша, називається матрицею. Одним з найбільш важливих параметрів, який характеризує механічні властивості композиту - об'ємна частка арматури. Дана характеристика визначає однорідність або сильну анізотропію матеріалу. </w:t>
      </w:r>
    </w:p>
    <w:p w:rsidR="00827A52" w:rsidRDefault="002770F6">
      <w:pPr>
        <w:tabs>
          <w:tab w:val="left" w:pos="1"/>
          <w:tab w:val="left" w:pos="8789"/>
          <w:tab w:val="left" w:pos="9498"/>
        </w:tabs>
        <w:ind w:firstLine="720"/>
      </w:pPr>
      <w:r>
        <w:t>У конструкціях, які піддаються дії інтенсивних динамічних, зокрема цикл</w:t>
      </w:r>
      <w:bookmarkStart w:id="0" w:name="_GoBack"/>
      <w:bookmarkEnd w:id="0"/>
      <w:r>
        <w:t xml:space="preserve">ічних, навантажень, напрям арматури визначає жорсткість і міцність матеріалу. Матриця забезпечує захист і підтримку арматури і забезпечує рівномірний розподіл навантаження між волокнами арматури. Композиційні матеріали можуть бути класифіковані залежно від типу, геометрії та орієнтації армуючих волокон. </w:t>
      </w:r>
    </w:p>
    <w:p w:rsidR="00827A52" w:rsidRDefault="002770F6">
      <w:pPr>
        <w:tabs>
          <w:tab w:val="left" w:pos="1"/>
          <w:tab w:val="left" w:pos="8789"/>
          <w:tab w:val="left" w:pos="9498"/>
        </w:tabs>
        <w:ind w:firstLine="720"/>
      </w:pPr>
      <w:r>
        <w:t>Композити можуть складатися з тонких шарів різних матеріалів (або одного і того ж матеріалу з різною орієнтацією волокон), з'єднаних разом; це шаруваті композити.</w:t>
      </w:r>
    </w:p>
    <w:p w:rsidR="00827A52" w:rsidRDefault="002770F6">
      <w:pPr>
        <w:tabs>
          <w:tab w:val="left" w:pos="1"/>
          <w:tab w:val="left" w:pos="8789"/>
          <w:tab w:val="left" w:pos="9498"/>
        </w:tabs>
        <w:spacing w:before="120"/>
        <w:ind w:firstLine="426"/>
      </w:pPr>
      <w:r>
        <w:rPr>
          <w:b/>
        </w:rPr>
        <w:t xml:space="preserve">Формулювання задачі. </w:t>
      </w:r>
      <w:r>
        <w:t>Криволінійну пружну панель товщиною</w:t>
      </w:r>
      <w:r w:rsidR="000A3F34">
        <w:rPr>
          <w:lang w:val="en-US"/>
        </w:rPr>
        <w:t xml:space="preserve"> </w:t>
      </w:r>
      <w:r w:rsidR="000A3F34">
        <w:rPr>
          <w:position w:val="-6"/>
        </w:rPr>
        <w:object w:dxaOrig="180" w:dyaOrig="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9pt;height:13pt" o:ole="">
            <v:imagedata r:id="rId9" o:title=""/>
          </v:shape>
          <o:OLEObject Type="Embed" ProgID="Equation.3" ShapeID="_x0000_i1041" DrawAspect="Content" ObjectID="_1496605596" r:id="rId10"/>
        </w:object>
      </w:r>
      <w:r w:rsidR="000A3F34">
        <w:t xml:space="preserve">, яка </w:t>
      </w:r>
      <w:r w:rsidR="000A3F34">
        <w:t xml:space="preserve">складається з </w:t>
      </w:r>
      <w:r w:rsidR="00F15A00" w:rsidRPr="00F15A00">
        <w:rPr>
          <w:position w:val="-4"/>
        </w:rPr>
        <w:object w:dxaOrig="260" w:dyaOrig="260">
          <v:shape id="_x0000_i1065" type="#_x0000_t75" style="width:13pt;height:13pt" o:ole="">
            <v:imagedata r:id="rId11" o:title=""/>
          </v:shape>
          <o:OLEObject Type="Embed" ProgID="Equation.3" ShapeID="_x0000_i1065" DrawAspect="Content" ObjectID="_1496605597" r:id="rId12"/>
        </w:object>
      </w:r>
      <w:r w:rsidR="000A3F34">
        <w:t xml:space="preserve"> шарів</w:t>
      </w:r>
      <w:r w:rsidR="000A3F34">
        <w:t xml:space="preserve"> різних матеріалів</w:t>
      </w:r>
      <w:r>
        <w:t xml:space="preserve">, з циліндричною серединною поверхнею, розглянемо у циліндричній системі координат </w:t>
      </w:r>
      <w:r w:rsidR="000A3F34">
        <w:rPr>
          <w:position w:val="-10"/>
        </w:rPr>
        <w:object w:dxaOrig="615" w:dyaOrig="300">
          <v:shape id="_x0000_i1038" type="#_x0000_t75" style="width:31pt;height:15pt" o:ole="">
            <v:imagedata r:id="rId13" o:title=""/>
          </v:shape>
          <o:OLEObject Type="Embed" ProgID="Equation.3" ShapeID="_x0000_i1038" DrawAspect="Content" ObjectID="_1496605598" r:id="rId14"/>
        </w:object>
      </w:r>
      <w:r w:rsidR="000A3F34">
        <w:t xml:space="preserve">, </w:t>
      </w:r>
      <w:r w:rsidR="000A3F34">
        <w:rPr>
          <w:position w:val="-10"/>
        </w:rPr>
        <w:object w:dxaOrig="615" w:dyaOrig="300">
          <v:shape id="_x0000_i1039" type="#_x0000_t75" style="width:31pt;height:15pt" o:ole="">
            <v:imagedata r:id="rId15" o:title=""/>
          </v:shape>
          <o:OLEObject Type="Embed" ProgID="Equation.3" ShapeID="_x0000_i1039" DrawAspect="Content" ObjectID="_1496605599" r:id="rId16"/>
        </w:object>
      </w:r>
      <w:r w:rsidR="000A3F34">
        <w:t xml:space="preserve">, </w:t>
      </w:r>
      <w:r w:rsidR="000A3F34">
        <w:rPr>
          <w:position w:val="-10"/>
        </w:rPr>
        <w:object w:dxaOrig="600" w:dyaOrig="300">
          <v:shape id="_x0000_i1040" type="#_x0000_t75" style="width:30pt;height:15pt" o:ole="">
            <v:imagedata r:id="rId17" o:title=""/>
          </v:shape>
          <o:OLEObject Type="Embed" ProgID="Equation.3" ShapeID="_x0000_i1040" DrawAspect="Content" ObjectID="_1496605600" r:id="rId18"/>
        </w:object>
      </w:r>
      <w:r>
        <w:t xml:space="preserve">. </w:t>
      </w:r>
      <w:r w:rsidR="000A3F34">
        <w:t>Кожен шар характеризується різними механічними та фізичними властивостями</w:t>
      </w:r>
      <w:r>
        <w:t xml:space="preserve">. Вважаємо, що ця конструкція має значно більший розмір вздовж осі </w:t>
      </w:r>
      <w:r w:rsidR="000A3F34">
        <w:rPr>
          <w:position w:val="-10"/>
        </w:rPr>
        <w:object w:dxaOrig="285" w:dyaOrig="300">
          <v:shape id="_x0000_i1042" type="#_x0000_t75" style="width:14.5pt;height:15pt" o:ole="">
            <v:imagedata r:id="rId19" o:title=""/>
          </v:shape>
          <o:OLEObject Type="Embed" ProgID="Equation.3" ShapeID="_x0000_i1042" DrawAspect="Content" ObjectID="_1496605601" r:id="rId20"/>
        </w:object>
      </w:r>
      <w:r>
        <w:t xml:space="preserve"> проти довжини дуги перерізу </w:t>
      </w:r>
      <w:r w:rsidR="000A3F34" w:rsidRPr="000A3F34">
        <w:rPr>
          <w:position w:val="-10"/>
        </w:rPr>
        <w:object w:dxaOrig="680" w:dyaOrig="340">
          <v:shape id="_x0000_i1044" type="#_x0000_t75" style="width:34pt;height:17pt" o:ole="">
            <v:imagedata r:id="rId21" o:title=""/>
          </v:shape>
          <o:OLEObject Type="Embed" ProgID="Equation.3" ShapeID="_x0000_i1044" DrawAspect="Content" ObjectID="_1496605602" r:id="rId22"/>
        </w:object>
      </w:r>
      <w:r>
        <w:t xml:space="preserve"> серединної поверхні </w:t>
      </w:r>
      <w:r w:rsidR="000A3F34" w:rsidRPr="000A3F34">
        <w:rPr>
          <w:position w:val="-12"/>
        </w:rPr>
        <w:object w:dxaOrig="680" w:dyaOrig="360">
          <v:shape id="_x0000_i1043" type="#_x0000_t75" style="width:34pt;height:18pt" o:ole="">
            <v:imagedata r:id="rId23" o:title=""/>
          </v:shape>
          <o:OLEObject Type="Embed" ProgID="Equation.3" ShapeID="_x0000_i1043" DrawAspect="Content" ObjectID="_1496605603" r:id="rId24"/>
        </w:object>
      </w:r>
      <w:r>
        <w:t xml:space="preserve">. </w:t>
      </w:r>
      <w:r w:rsidR="000A3F34">
        <w:t>Отже,</w:t>
      </w:r>
      <w:r>
        <w:t xml:space="preserve"> </w:t>
      </w:r>
      <w:r w:rsidR="000A3F34">
        <w:t xml:space="preserve">розгянуто </w:t>
      </w:r>
      <w:r>
        <w:t xml:space="preserve">плоску задачу теорії пружності відносно координати </w:t>
      </w:r>
      <w:r w:rsidR="000A3F34">
        <w:rPr>
          <w:position w:val="-10"/>
        </w:rPr>
        <w:object w:dxaOrig="285" w:dyaOrig="300">
          <v:shape id="_x0000_i1045" type="#_x0000_t75" style="width:14.5pt;height:15pt" o:ole="">
            <v:imagedata r:id="rId19" o:title=""/>
          </v:shape>
          <o:OLEObject Type="Embed" ProgID="Equation.3" ShapeID="_x0000_i1045" DrawAspect="Content" ObjectID="_1496605604" r:id="rId25"/>
        </w:object>
      </w:r>
      <w:r>
        <w:t xml:space="preserve">, тобто характеристики геометрично нелінійного коливного процесу в площині середнього перерізу, залежать лише від </w:t>
      </w:r>
      <w:r w:rsidR="000A3F34">
        <w:rPr>
          <w:position w:val="-10"/>
        </w:rPr>
        <w:object w:dxaOrig="255" w:dyaOrig="300">
          <v:shape id="_x0000_i1046" type="#_x0000_t75" style="width:13pt;height:15pt" o:ole="">
            <v:imagedata r:id="rId26" o:title=""/>
          </v:shape>
          <o:OLEObject Type="Embed" ProgID="Equation.3" ShapeID="_x0000_i1046" DrawAspect="Content" ObjectID="_1496605605" r:id="rId27"/>
        </w:object>
      </w:r>
      <w:r w:rsidR="000A3F34">
        <w:t xml:space="preserve">, </w:t>
      </w:r>
      <w:r w:rsidR="000A3F34">
        <w:rPr>
          <w:position w:val="-10"/>
        </w:rPr>
        <w:object w:dxaOrig="285" w:dyaOrig="300">
          <v:shape id="_x0000_i1047" type="#_x0000_t75" style="width:14.5pt;height:15pt" o:ole="">
            <v:imagedata r:id="rId28" o:title=""/>
          </v:shape>
          <o:OLEObject Type="Embed" ProgID="Equation.3" ShapeID="_x0000_i1047" DrawAspect="Content" ObjectID="_1496605606" r:id="rId29"/>
        </w:object>
      </w:r>
      <w:r>
        <w:t xml:space="preserve">. </w:t>
      </w:r>
    </w:p>
    <w:p w:rsidR="00827A52" w:rsidRDefault="002770F6" w:rsidP="00AF03E5">
      <w:pPr>
        <w:tabs>
          <w:tab w:val="left" w:pos="1"/>
          <w:tab w:val="left" w:pos="8789"/>
          <w:tab w:val="left" w:pos="9498"/>
        </w:tabs>
        <w:spacing w:before="120"/>
        <w:ind w:firstLine="426"/>
      </w:pPr>
      <w:r>
        <w:lastRenderedPageBreak/>
        <w:t>Математична модель для відшукання амплітудно-частотних характеристик даної панелі описується</w:t>
      </w:r>
      <w:r w:rsidR="00AF03E5">
        <w:rPr>
          <w:lang w:val="en-US"/>
        </w:rPr>
        <w:t xml:space="preserve"> </w:t>
      </w:r>
      <w:r w:rsidR="00AF03E5">
        <w:t>рівнянням руху у системі координат Лагранжа</w:t>
      </w:r>
      <w:r>
        <w:t xml:space="preserve"> співвідношеннями [5]:</w:t>
      </w:r>
    </w:p>
    <w:p w:rsidR="00827A52" w:rsidRDefault="00F15A00">
      <w:pPr>
        <w:tabs>
          <w:tab w:val="left" w:pos="1"/>
          <w:tab w:val="left" w:pos="1701"/>
          <w:tab w:val="left" w:pos="6804"/>
        </w:tabs>
        <w:ind w:left="1701"/>
        <w:jc w:val="left"/>
        <w:rPr>
          <w:lang w:val="en-US"/>
        </w:rPr>
      </w:pPr>
      <w:r w:rsidRPr="00F15A00">
        <w:rPr>
          <w:position w:val="-30"/>
        </w:rPr>
        <w:object w:dxaOrig="3519" w:dyaOrig="740">
          <v:shape id="_x0000_i1066" type="#_x0000_t75" style="width:154.5pt;height:32.5pt" o:ole="">
            <v:imagedata r:id="rId30" o:title=""/>
          </v:shape>
          <o:OLEObject Type="Embed" ProgID="Equation.3" ShapeID="_x0000_i1066" DrawAspect="Content" ObjectID="_1496605607" r:id="rId31"/>
        </w:object>
      </w:r>
      <w:r w:rsidR="00C35A2E" w:rsidRPr="00C35A2E">
        <w:t xml:space="preserve"> </w:t>
      </w:r>
      <w:proofErr w:type="gramStart"/>
      <w:r w:rsidR="00C35A2E">
        <w:rPr>
          <w:lang w:val="en-US"/>
        </w:rPr>
        <w:t>,</w:t>
      </w:r>
      <w:r w:rsidR="00AF03E5" w:rsidRPr="00C35A2E">
        <w:rPr>
          <w:position w:val="-10"/>
        </w:rPr>
        <w:object w:dxaOrig="680" w:dyaOrig="320">
          <v:shape id="_x0000_i1051" type="#_x0000_t75" style="width:29pt;height:13.5pt" o:ole="">
            <v:imagedata r:id="rId32" o:title=""/>
          </v:shape>
          <o:OLEObject Type="Embed" ProgID="Equation.3" ShapeID="_x0000_i1051" DrawAspect="Content" ObjectID="_1496605608" r:id="rId33"/>
        </w:object>
      </w:r>
      <w:r w:rsidR="002770F6">
        <w:t xml:space="preserve">; </w:t>
      </w:r>
      <w:r w:rsidR="002770F6">
        <w:tab/>
      </w:r>
      <w:proofErr w:type="gramEnd"/>
      <w:r w:rsidR="002770F6">
        <w:t>(1)</w:t>
      </w:r>
    </w:p>
    <w:p w:rsidR="00F15A00" w:rsidRPr="00F15A00" w:rsidRDefault="00F15A00" w:rsidP="00F15A00">
      <w:pPr>
        <w:tabs>
          <w:tab w:val="left" w:pos="1"/>
          <w:tab w:val="left" w:pos="426"/>
          <w:tab w:val="left" w:pos="6804"/>
          <w:tab w:val="left" w:pos="9498"/>
        </w:tabs>
        <w:rPr>
          <w:lang w:val="en-US"/>
        </w:rPr>
      </w:pPr>
      <w:r>
        <w:tab/>
      </w:r>
      <w:r>
        <w:tab/>
      </w:r>
      <w:r>
        <w:t xml:space="preserve">Де </w:t>
      </w:r>
      <w:r w:rsidRPr="00B6130E">
        <w:rPr>
          <w:position w:val="-12"/>
        </w:rPr>
        <w:object w:dxaOrig="240" w:dyaOrig="360">
          <v:shape id="_x0000_i1063" type="#_x0000_t75" style="width:12pt;height:18pt" o:ole="">
            <v:imagedata r:id="rId34" o:title=""/>
          </v:shape>
          <o:OLEObject Type="Embed" ProgID="Equation.3" ShapeID="_x0000_i1063" DrawAspect="Content" ObjectID="_1496605609" r:id="rId35"/>
        </w:object>
      </w:r>
      <w:r>
        <w:t xml:space="preserve"> </w:t>
      </w:r>
      <w:r>
        <w:softHyphen/>
      </w:r>
      <w:r>
        <w:softHyphen/>
        <w:t xml:space="preserve">- </w:t>
      </w:r>
      <w:r>
        <w:t xml:space="preserve">компоненти вектора пружних переміщень </w:t>
      </w:r>
      <w:r w:rsidRPr="00F15A00">
        <w:rPr>
          <w:position w:val="-12"/>
        </w:rPr>
        <w:object w:dxaOrig="820" w:dyaOrig="400">
          <v:shape id="_x0000_i1064" type="#_x0000_t75" style="width:37.5pt;height:18.5pt" o:ole="">
            <v:imagedata r:id="rId36" o:title=""/>
          </v:shape>
          <o:OLEObject Type="Embed" ProgID="Equation.3" ShapeID="_x0000_i1064" DrawAspect="Content" ObjectID="_1496605610" r:id="rId37"/>
        </w:object>
      </w:r>
      <w:r>
        <w:t>,</w:t>
      </w:r>
      <w:r>
        <w:t xml:space="preserve"> а </w:t>
      </w:r>
      <w:r>
        <w:rPr>
          <w:position w:val="-10"/>
        </w:rPr>
        <w:object w:dxaOrig="225" w:dyaOrig="240">
          <v:shape id="_x0000_i1062" type="#_x0000_t75" style="width:11.5pt;height:12pt" o:ole="">
            <v:imagedata r:id="rId38" o:title=""/>
          </v:shape>
          <o:OLEObject Type="Embed" ProgID="Equation.3" ShapeID="_x0000_i1062" DrawAspect="Content" ObjectID="_1496605611" r:id="rId39"/>
        </w:object>
      </w:r>
      <w:r>
        <w:t xml:space="preserve"> –густина</w:t>
      </w:r>
      <w:r>
        <w:t xml:space="preserve"> </w:t>
      </w:r>
      <w:r>
        <w:t>.</w:t>
      </w:r>
    </w:p>
    <w:p w:rsidR="008731A6" w:rsidRDefault="008731A6" w:rsidP="008731A6">
      <w:pPr>
        <w:tabs>
          <w:tab w:val="left" w:pos="1"/>
          <w:tab w:val="left" w:pos="8789"/>
          <w:tab w:val="left" w:pos="9498"/>
        </w:tabs>
        <w:ind w:firstLine="426"/>
        <w:rPr>
          <w:spacing w:val="-6"/>
        </w:rPr>
      </w:pPr>
      <w:r>
        <w:rPr>
          <w:spacing w:val="-6"/>
        </w:rPr>
        <w:t xml:space="preserve">Граничні умови на лицевих поверхнях панелі </w:t>
      </w:r>
      <w:r>
        <w:rPr>
          <w:position w:val="-10"/>
        </w:rPr>
        <w:object w:dxaOrig="945" w:dyaOrig="300">
          <v:shape id="_x0000_i1052" type="#_x0000_t75" style="width:47.5pt;height:15pt" o:ole="">
            <v:imagedata r:id="rId40" o:title=""/>
          </v:shape>
          <o:OLEObject Type="Embed" ProgID="Equation.3" ShapeID="_x0000_i1052" DrawAspect="Content" ObjectID="_1496605612" r:id="rId41"/>
        </w:object>
      </w:r>
      <w:r>
        <w:rPr>
          <w:lang w:val="ru-RU"/>
        </w:rPr>
        <w:t xml:space="preserve"> </w:t>
      </w:r>
      <w:r>
        <w:t>за вільних коливань мають вигляд</w:t>
      </w:r>
    </w:p>
    <w:p w:rsidR="008731A6" w:rsidRDefault="008731A6" w:rsidP="008731A6">
      <w:pPr>
        <w:tabs>
          <w:tab w:val="left" w:pos="1"/>
          <w:tab w:val="left" w:pos="6804"/>
          <w:tab w:val="left" w:pos="8789"/>
          <w:tab w:val="left" w:pos="9498"/>
        </w:tabs>
        <w:ind w:firstLine="426"/>
        <w:rPr>
          <w:spacing w:val="-6"/>
        </w:rPr>
      </w:pPr>
      <w:r>
        <w:rPr>
          <w:position w:val="-10"/>
        </w:rPr>
        <w:object w:dxaOrig="3285" w:dyaOrig="360">
          <v:shape id="_x0000_i1053" type="#_x0000_t75" style="width:164.5pt;height:18pt" o:ole="">
            <v:imagedata r:id="rId42" o:title=""/>
          </v:shape>
          <o:OLEObject Type="Embed" ProgID="Equation.3" ShapeID="_x0000_i1053" DrawAspect="Content" ObjectID="_1496605613" r:id="rId43"/>
        </w:object>
      </w:r>
      <w:r>
        <w:t xml:space="preserve">,   </w:t>
      </w:r>
      <w:r>
        <w:rPr>
          <w:position w:val="-12"/>
        </w:rPr>
        <w:object w:dxaOrig="780" w:dyaOrig="375">
          <v:shape id="_x0000_i1054" type="#_x0000_t75" style="width:39pt;height:19pt" o:ole="">
            <v:imagedata r:id="rId44" o:title=""/>
          </v:shape>
          <o:OLEObject Type="Embed" ProgID="Equation.3" ShapeID="_x0000_i1054" DrawAspect="Content" ObjectID="_1496605614" r:id="rId45"/>
        </w:object>
      </w:r>
      <w:r w:rsidR="00F15A00">
        <w:t>.</w:t>
      </w:r>
      <w:r w:rsidR="00F15A00">
        <w:tab/>
        <w:t>(</w:t>
      </w:r>
      <w:r w:rsidR="00F15A00">
        <w:rPr>
          <w:lang w:val="en-US"/>
        </w:rPr>
        <w:t>2</w:t>
      </w:r>
      <w:r>
        <w:t>)</w:t>
      </w:r>
    </w:p>
    <w:p w:rsidR="008731A6" w:rsidRDefault="008731A6" w:rsidP="008731A6">
      <w:pPr>
        <w:tabs>
          <w:tab w:val="left" w:pos="1"/>
          <w:tab w:val="left" w:pos="8789"/>
          <w:tab w:val="left" w:pos="9498"/>
        </w:tabs>
        <w:ind w:firstLine="426"/>
        <w:rPr>
          <w:spacing w:val="-6"/>
        </w:rPr>
      </w:pPr>
      <w:r>
        <w:rPr>
          <w:spacing w:val="-6"/>
        </w:rPr>
        <w:t xml:space="preserve">На видовжених торцях панелі </w:t>
      </w:r>
      <w:r>
        <w:rPr>
          <w:position w:val="-10"/>
        </w:rPr>
        <w:object w:dxaOrig="840" w:dyaOrig="360">
          <v:shape id="_x0000_i1055" type="#_x0000_t75" style="width:42pt;height:18pt" o:ole="">
            <v:imagedata r:id="rId46" o:title=""/>
          </v:shape>
          <o:OLEObject Type="Embed" ProgID="Equation.3" ShapeID="_x0000_i1055" DrawAspect="Content" ObjectID="_1496605615" r:id="rId47"/>
        </w:object>
      </w:r>
      <w:r>
        <w:t xml:space="preserve">за умов їх шарнірного закріплення на нижній лицевій поверхні </w:t>
      </w:r>
      <w:r>
        <w:rPr>
          <w:position w:val="-10"/>
        </w:rPr>
        <w:object w:dxaOrig="960" w:dyaOrig="300">
          <v:shape id="_x0000_i1056" type="#_x0000_t75" style="width:48pt;height:15pt" o:ole="">
            <v:imagedata r:id="rId48" o:title=""/>
          </v:shape>
          <o:OLEObject Type="Embed" ProgID="Equation.3" ShapeID="_x0000_i1056" DrawAspect="Content" ObjectID="_1496605616" r:id="rId49"/>
        </w:object>
      </w:r>
      <w:r>
        <w:t xml:space="preserve"> г</w:t>
      </w:r>
      <w:r>
        <w:rPr>
          <w:spacing w:val="-6"/>
        </w:rPr>
        <w:t>раничні умови</w:t>
      </w:r>
    </w:p>
    <w:p w:rsidR="008731A6" w:rsidRDefault="008731A6" w:rsidP="008731A6">
      <w:pPr>
        <w:tabs>
          <w:tab w:val="left" w:pos="1"/>
          <w:tab w:val="left" w:pos="6804"/>
          <w:tab w:val="left" w:pos="8789"/>
          <w:tab w:val="left" w:pos="9498"/>
        </w:tabs>
        <w:ind w:firstLine="426"/>
      </w:pPr>
      <w:r>
        <w:rPr>
          <w:position w:val="-10"/>
        </w:rPr>
        <w:object w:dxaOrig="1335" w:dyaOrig="360">
          <v:shape id="_x0000_i1057" type="#_x0000_t75" style="width:67pt;height:18pt" o:ole="">
            <v:imagedata r:id="rId50" o:title=""/>
          </v:shape>
          <o:OLEObject Type="Embed" ProgID="Equation.3" ShapeID="_x0000_i1057" DrawAspect="Content" ObjectID="_1496605617" r:id="rId51"/>
        </w:object>
      </w:r>
      <w:r w:rsidR="00F15A00">
        <w:t>,</w:t>
      </w:r>
      <w:r w:rsidR="00F15A00">
        <w:tab/>
        <w:t>(</w:t>
      </w:r>
      <w:r w:rsidR="00F15A00">
        <w:rPr>
          <w:lang w:val="en-US"/>
        </w:rPr>
        <w:t>3</w:t>
      </w:r>
      <w:r>
        <w:t>)</w:t>
      </w:r>
    </w:p>
    <w:p w:rsidR="008731A6" w:rsidRPr="00F15A00" w:rsidRDefault="008731A6" w:rsidP="00F15A00">
      <w:pPr>
        <w:tabs>
          <w:tab w:val="left" w:pos="1"/>
          <w:tab w:val="left" w:pos="6804"/>
          <w:tab w:val="left" w:pos="8789"/>
          <w:tab w:val="left" w:pos="9498"/>
        </w:tabs>
        <w:ind w:firstLine="426"/>
        <w:rPr>
          <w:spacing w:val="-6"/>
          <w:lang w:val="en-US"/>
        </w:rPr>
      </w:pPr>
      <w:r>
        <w:rPr>
          <w:position w:val="-10"/>
        </w:rPr>
        <w:object w:dxaOrig="1500" w:dyaOrig="300">
          <v:shape id="_x0000_i1058" type="#_x0000_t75" style="width:75pt;height:15pt" o:ole="">
            <v:imagedata r:id="rId52" o:title=""/>
          </v:shape>
          <o:OLEObject Type="Embed" ProgID="Equation.3" ShapeID="_x0000_i1058" DrawAspect="Content" ObjectID="_1496605618" r:id="rId53"/>
        </w:object>
      </w:r>
      <w:r>
        <w:t xml:space="preserve">,   </w:t>
      </w:r>
      <w:r>
        <w:rPr>
          <w:position w:val="-12"/>
        </w:rPr>
        <w:object w:dxaOrig="885" w:dyaOrig="345">
          <v:shape id="_x0000_i1059" type="#_x0000_t75" style="width:44.5pt;height:17.5pt" o:ole="">
            <v:imagedata r:id="rId54" o:title=""/>
          </v:shape>
          <o:OLEObject Type="Embed" ProgID="Equation.3" ShapeID="_x0000_i1059" DrawAspect="Content" ObjectID="_1496605619" r:id="rId55"/>
        </w:object>
      </w:r>
      <w:r>
        <w:t xml:space="preserve">,   </w:t>
      </w:r>
      <w:r>
        <w:rPr>
          <w:position w:val="-10"/>
        </w:rPr>
        <w:object w:dxaOrig="585" w:dyaOrig="285">
          <v:shape id="_x0000_i1060" type="#_x0000_t75" style="width:29.5pt;height:14.5pt" o:ole="">
            <v:imagedata r:id="rId56" o:title=""/>
          </v:shape>
          <o:OLEObject Type="Embed" ProgID="Equation.3" ShapeID="_x0000_i1060" DrawAspect="Content" ObjectID="_1496605620" r:id="rId57"/>
        </w:object>
      </w:r>
      <w:r>
        <w:t xml:space="preserve">,   </w:t>
      </w:r>
      <w:r>
        <w:rPr>
          <w:position w:val="-10"/>
        </w:rPr>
        <w:object w:dxaOrig="645" w:dyaOrig="300">
          <v:shape id="_x0000_i1061" type="#_x0000_t75" style="width:32.5pt;height:15pt" o:ole="">
            <v:imagedata r:id="rId58" o:title=""/>
          </v:shape>
          <o:OLEObject Type="Embed" ProgID="Equation.3" ShapeID="_x0000_i1061" DrawAspect="Content" ObjectID="_1496605621" r:id="rId59"/>
        </w:object>
      </w:r>
      <w:r w:rsidR="00F15A00">
        <w:t>.</w:t>
      </w:r>
      <w:r w:rsidR="00F15A00">
        <w:tab/>
        <w:t>(</w:t>
      </w:r>
      <w:r w:rsidR="00F15A00">
        <w:rPr>
          <w:lang w:val="en-US"/>
        </w:rPr>
        <w:t>4</w:t>
      </w:r>
      <w:r>
        <w:t>)</w:t>
      </w:r>
    </w:p>
    <w:p w:rsidR="00827A52" w:rsidRDefault="002770F6">
      <w:pPr>
        <w:numPr>
          <w:ilvl w:val="0"/>
          <w:numId w:val="1"/>
        </w:numPr>
        <w:tabs>
          <w:tab w:val="left" w:pos="1134"/>
          <w:tab w:val="left" w:pos="9498"/>
        </w:tabs>
        <w:ind w:left="0"/>
      </w:pPr>
      <w:r>
        <w:t xml:space="preserve">деформаційними співвідношеннями між компонентами тензором деформацій </w:t>
      </w:r>
      <w:r w:rsidR="00C35A2E">
        <w:rPr>
          <w:position w:val="-6"/>
        </w:rPr>
        <w:object w:dxaOrig="180" w:dyaOrig="255">
          <v:shape id="_x0000_i1050" type="#_x0000_t75" style="width:9pt;height:13pt" o:ole="">
            <v:imagedata r:id="rId60" o:title=""/>
          </v:shape>
          <o:OLEObject Type="Embed" ProgID="Equation.3" ShapeID="_x0000_i1050" DrawAspect="Content" ObjectID="_1496605622" r:id="rId61"/>
        </w:object>
      </w:r>
      <w:r>
        <w:t xml:space="preserve"> та компонентами вектора пружних переміщень </w:t>
      </w:r>
      <w:r w:rsidR="00C35A2E">
        <w:rPr>
          <w:position w:val="-14"/>
        </w:rPr>
        <w:object w:dxaOrig="915" w:dyaOrig="375">
          <v:shape id="_x0000_i1048" type="#_x0000_t75" style="width:46pt;height:19pt" o:ole="">
            <v:imagedata r:id="rId62" o:title=""/>
          </v:shape>
          <o:OLEObject Type="Embed" ProgID="Equation.3" ShapeID="_x0000_i1048" DrawAspect="Content" ObjectID="_1496605623" r:id="rId63"/>
        </w:object>
      </w:r>
    </w:p>
    <w:p w:rsidR="00827A52" w:rsidRDefault="00C35A2E">
      <w:pPr>
        <w:tabs>
          <w:tab w:val="left" w:pos="1"/>
          <w:tab w:val="left" w:pos="6804"/>
          <w:tab w:val="left" w:pos="9498"/>
        </w:tabs>
        <w:ind w:left="1701"/>
        <w:jc w:val="left"/>
      </w:pPr>
      <w:r>
        <w:rPr>
          <w:position w:val="-20"/>
        </w:rPr>
        <w:object w:dxaOrig="2880" w:dyaOrig="540">
          <v:shape id="_x0000_i1049" type="#_x0000_t75" style="width:2in;height:27pt" o:ole="">
            <v:imagedata r:id="rId64" o:title=""/>
          </v:shape>
          <o:OLEObject Type="Embed" ProgID="Equation.3" ShapeID="_x0000_i1049" DrawAspect="Content" ObjectID="_1496605624" r:id="rId65"/>
        </w:object>
      </w:r>
      <w:r w:rsidR="002770F6">
        <w:t>;</w:t>
      </w:r>
      <w:r w:rsidR="002770F6">
        <w:tab/>
        <w:t>(2)</w:t>
      </w:r>
    </w:p>
    <w:p w:rsidR="00827A52" w:rsidRDefault="002770F6">
      <w:pPr>
        <w:tabs>
          <w:tab w:val="left" w:pos="1"/>
          <w:tab w:val="left" w:pos="6804"/>
          <w:tab w:val="left" w:pos="9498"/>
        </w:tabs>
        <w:ind w:firstLine="1701"/>
        <w:jc w:val="left"/>
      </w:pPr>
      <w:r>
        <w:tab/>
        <w:t>(3)</w:t>
      </w:r>
    </w:p>
    <w:p w:rsidR="00827A52" w:rsidRDefault="002770F6">
      <w:pPr>
        <w:tabs>
          <w:tab w:val="left" w:pos="1"/>
          <w:tab w:val="left" w:pos="8789"/>
          <w:tab w:val="left" w:pos="9498"/>
        </w:tabs>
        <w:ind w:firstLine="426"/>
        <w:rPr>
          <w:lang w:val="en-US"/>
        </w:rPr>
      </w:pPr>
      <w:r>
        <w:t>Рівняння руху (1) разом зі співвідношеннями (2)–(3) та граничними умовами (4)–(6) описуватимуть геометрично нелінійні поперечні коливання середнього перерізу панелі.</w:t>
      </w:r>
    </w:p>
    <w:p w:rsidR="00723CC9" w:rsidRPr="00723CC9" w:rsidRDefault="00723CC9">
      <w:pPr>
        <w:tabs>
          <w:tab w:val="left" w:pos="1"/>
          <w:tab w:val="left" w:pos="8789"/>
          <w:tab w:val="left" w:pos="9498"/>
        </w:tabs>
        <w:ind w:firstLine="426"/>
        <w:rPr>
          <w:lang w:val="en-US"/>
        </w:rPr>
      </w:pPr>
    </w:p>
    <w:p w:rsidR="00827A52" w:rsidRDefault="002770F6">
      <w:pPr>
        <w:tabs>
          <w:tab w:val="left" w:pos="1"/>
          <w:tab w:val="left" w:pos="8789"/>
          <w:tab w:val="left" w:pos="9498"/>
        </w:tabs>
        <w:ind w:firstLine="426"/>
      </w:pPr>
      <w:r>
        <w:rPr>
          <w:b/>
        </w:rPr>
        <w:t xml:space="preserve">Шаруватість. </w:t>
      </w:r>
      <w:r>
        <w:t>Кожен шар панелі знаходиться у плоско-напруженому стані і розгл”ядається незалежно один від одного тобто:</w:t>
      </w:r>
    </w:p>
    <w:p w:rsidR="00827A52" w:rsidRDefault="002770F6">
      <w:pPr>
        <w:tabs>
          <w:tab w:val="left" w:pos="1"/>
          <w:tab w:val="left" w:pos="8789"/>
          <w:tab w:val="left" w:pos="9498"/>
        </w:tabs>
        <w:ind w:firstLine="426"/>
      </w:pPr>
      <w:r>
        <w:rPr>
          <w:noProof/>
          <w:lang w:val="en-US" w:eastAsia="en-US"/>
        </w:rPr>
        <w:drawing>
          <wp:inline distT="114300" distB="114300" distL="114300" distR="114300">
            <wp:extent cx="2166938" cy="600339"/>
            <wp:effectExtent l="0" t="0" r="0" b="0"/>
            <wp:docPr id="72" name="image154.png"/>
            <wp:cNvGraphicFramePr/>
            <a:graphic xmlns:a="http://schemas.openxmlformats.org/drawingml/2006/main">
              <a:graphicData uri="http://schemas.openxmlformats.org/drawingml/2006/picture">
                <pic:pic xmlns:pic="http://schemas.openxmlformats.org/drawingml/2006/picture">
                  <pic:nvPicPr>
                    <pic:cNvPr id="0" name="image154.png"/>
                    <pic:cNvPicPr preferRelativeResize="0"/>
                  </pic:nvPicPr>
                  <pic:blipFill>
                    <a:blip r:embed="rId66"/>
                    <a:srcRect/>
                    <a:stretch>
                      <a:fillRect/>
                    </a:stretch>
                  </pic:blipFill>
                  <pic:spPr>
                    <a:xfrm>
                      <a:off x="0" y="0"/>
                      <a:ext cx="2166938" cy="600339"/>
                    </a:xfrm>
                    <a:prstGeom prst="rect">
                      <a:avLst/>
                    </a:prstGeom>
                    <a:ln/>
                  </pic:spPr>
                </pic:pic>
              </a:graphicData>
            </a:graphic>
          </wp:inline>
        </w:drawing>
      </w:r>
      <w:r>
        <w:t xml:space="preserve">                                              (7)</w:t>
      </w:r>
    </w:p>
    <w:p w:rsidR="00827A52" w:rsidRDefault="00827A52">
      <w:pPr>
        <w:tabs>
          <w:tab w:val="left" w:pos="1"/>
          <w:tab w:val="left" w:pos="8789"/>
          <w:tab w:val="left" w:pos="9498"/>
        </w:tabs>
        <w:ind w:firstLine="426"/>
      </w:pPr>
    </w:p>
    <w:p w:rsidR="00827A52" w:rsidRDefault="002770F6">
      <w:pPr>
        <w:tabs>
          <w:tab w:val="left" w:pos="1"/>
          <w:tab w:val="left" w:pos="8789"/>
          <w:tab w:val="left" w:pos="9498"/>
        </w:tabs>
        <w:ind w:firstLine="426"/>
      </w:pPr>
      <w:r>
        <w:t xml:space="preserve">де </w:t>
      </w:r>
      <w:r>
        <w:rPr>
          <w:noProof/>
          <w:lang w:val="en-US" w:eastAsia="en-US"/>
        </w:rPr>
        <w:drawing>
          <wp:inline distT="114300" distB="114300" distL="114300" distR="114300">
            <wp:extent cx="3721100" cy="342900"/>
            <wp:effectExtent l="0" t="0" r="0" b="0"/>
            <wp:docPr id="31" name="image113.png"/>
            <wp:cNvGraphicFramePr/>
            <a:graphic xmlns:a="http://schemas.openxmlformats.org/drawingml/2006/main">
              <a:graphicData uri="http://schemas.openxmlformats.org/drawingml/2006/picture">
                <pic:pic xmlns:pic="http://schemas.openxmlformats.org/drawingml/2006/picture">
                  <pic:nvPicPr>
                    <pic:cNvPr id="0" name="image113.png"/>
                    <pic:cNvPicPr preferRelativeResize="0"/>
                  </pic:nvPicPr>
                  <pic:blipFill>
                    <a:blip r:embed="rId67"/>
                    <a:srcRect/>
                    <a:stretch>
                      <a:fillRect/>
                    </a:stretch>
                  </pic:blipFill>
                  <pic:spPr>
                    <a:xfrm>
                      <a:off x="0" y="0"/>
                      <a:ext cx="3721100" cy="342900"/>
                    </a:xfrm>
                    <a:prstGeom prst="rect">
                      <a:avLst/>
                    </a:prstGeom>
                    <a:ln/>
                  </pic:spPr>
                </pic:pic>
              </a:graphicData>
            </a:graphic>
          </wp:inline>
        </w:drawing>
      </w:r>
    </w:p>
    <w:p w:rsidR="00827A52" w:rsidRDefault="002770F6">
      <w:pPr>
        <w:tabs>
          <w:tab w:val="left" w:pos="1"/>
          <w:tab w:val="left" w:pos="8789"/>
          <w:tab w:val="left" w:pos="9498"/>
        </w:tabs>
        <w:ind w:firstLine="426"/>
      </w:pPr>
      <w:r>
        <w:t xml:space="preserve">або у матричній формі </w:t>
      </w:r>
    </w:p>
    <w:p w:rsidR="00A425DC" w:rsidRDefault="002770F6" w:rsidP="00CF4596">
      <w:pPr>
        <w:tabs>
          <w:tab w:val="left" w:pos="1"/>
          <w:tab w:val="left" w:pos="8789"/>
          <w:tab w:val="left" w:pos="9498"/>
        </w:tabs>
        <w:ind w:firstLine="426"/>
      </w:pPr>
      <w:r>
        <w:rPr>
          <w:noProof/>
          <w:lang w:val="en-US" w:eastAsia="en-US"/>
        </w:rPr>
        <w:drawing>
          <wp:inline distT="114300" distB="114300" distL="114300" distR="114300" wp14:anchorId="53D53368" wp14:editId="3521F93E">
            <wp:extent cx="1443038" cy="313943"/>
            <wp:effectExtent l="0" t="0" r="0" b="0"/>
            <wp:docPr id="83" name="image165.png"/>
            <wp:cNvGraphicFramePr/>
            <a:graphic xmlns:a="http://schemas.openxmlformats.org/drawingml/2006/main">
              <a:graphicData uri="http://schemas.openxmlformats.org/drawingml/2006/picture">
                <pic:pic xmlns:pic="http://schemas.openxmlformats.org/drawingml/2006/picture">
                  <pic:nvPicPr>
                    <pic:cNvPr id="0" name="image165.png"/>
                    <pic:cNvPicPr preferRelativeResize="0"/>
                  </pic:nvPicPr>
                  <pic:blipFill>
                    <a:blip r:embed="rId68"/>
                    <a:srcRect/>
                    <a:stretch>
                      <a:fillRect/>
                    </a:stretch>
                  </pic:blipFill>
                  <pic:spPr>
                    <a:xfrm>
                      <a:off x="0" y="0"/>
                      <a:ext cx="1443038" cy="313943"/>
                    </a:xfrm>
                    <a:prstGeom prst="rect">
                      <a:avLst/>
                    </a:prstGeom>
                    <a:ln/>
                  </pic:spPr>
                </pic:pic>
              </a:graphicData>
            </a:graphic>
          </wp:inline>
        </w:drawing>
      </w:r>
      <w:r>
        <w:t xml:space="preserve">                                 </w:t>
      </w:r>
      <w:r w:rsidR="00A425DC">
        <w:t xml:space="preserve">                              (</w:t>
      </w:r>
      <w:r>
        <w:t>8)</w:t>
      </w:r>
    </w:p>
    <w:p w:rsidR="00A425DC" w:rsidRDefault="00A425DC" w:rsidP="00A425DC">
      <w:pPr>
        <w:tabs>
          <w:tab w:val="left" w:pos="1"/>
          <w:tab w:val="left" w:pos="8789"/>
          <w:tab w:val="left" w:pos="9498"/>
        </w:tabs>
        <w:ind w:firstLine="426"/>
      </w:pPr>
      <w:r>
        <w:t xml:space="preserve">Де </w:t>
      </w:r>
      <m:oMath>
        <m:r>
          <w:rPr>
            <w:rFonts w:ascii="Cambria Math" w:hAnsi="Cambria Math"/>
          </w:rPr>
          <m:t>E</m:t>
        </m:r>
      </m:oMath>
      <w:r>
        <w:rPr>
          <w:lang w:val="en-US"/>
        </w:rPr>
        <w:t xml:space="preserve"> </w:t>
      </w:r>
      <w:r>
        <w:t xml:space="preserve">і </w:t>
      </w:r>
      <m:oMath>
        <m:r>
          <w:rPr>
            <w:rFonts w:ascii="Cambria Math" w:hAnsi="Cambria Math"/>
          </w:rPr>
          <m:t>v</m:t>
        </m:r>
      </m:oMath>
      <w:r>
        <w:rPr>
          <w:lang w:val="en-US"/>
        </w:rPr>
        <w:t xml:space="preserve"> </w:t>
      </w:r>
      <w:r>
        <w:t xml:space="preserve">є модулем Юнга і коефіцієнтом Пуасона у відповідних напрямках для шару </w:t>
      </w:r>
      <m:oMath>
        <m:r>
          <w:rPr>
            <w:rFonts w:ascii="Cambria Math" w:hAnsi="Cambria Math"/>
          </w:rPr>
          <m:t>k</m:t>
        </m:r>
      </m:oMath>
      <w:r>
        <w:rPr>
          <w:lang w:val="en-US"/>
        </w:rPr>
        <w:t xml:space="preserve">. </w:t>
      </w:r>
    </w:p>
    <w:p w:rsidR="00A425DC" w:rsidRDefault="00A425DC" w:rsidP="00A425DC">
      <w:pPr>
        <w:tabs>
          <w:tab w:val="left" w:pos="1"/>
          <w:tab w:val="left" w:pos="8789"/>
          <w:tab w:val="left" w:pos="9498"/>
        </w:tabs>
        <w:ind w:firstLine="426"/>
        <w:rPr>
          <w:lang w:val="en-US"/>
        </w:rPr>
      </w:pPr>
      <w:r>
        <w:t xml:space="preserve">Також позначимо через </w:t>
      </w:r>
      <m:oMath>
        <m:sSub>
          <m:sSubPr>
            <m:ctrlPr>
              <w:rPr>
                <w:rFonts w:ascii="Cambria Math" w:eastAsia="Journal" w:hAnsi="Cambria Math" w:cs="Journal"/>
                <w:i/>
                <w:color w:val="000000"/>
                <w:lang w:eastAsia="uk-UA"/>
              </w:rPr>
            </m:ctrlPr>
          </m:sSubPr>
          <m:e>
            <m:r>
              <w:rPr>
                <w:rFonts w:ascii="Cambria Math" w:hAnsi="Cambria Math"/>
              </w:rPr>
              <m:t>h</m:t>
            </m:r>
          </m:e>
          <m:sub>
            <m:r>
              <w:rPr>
                <w:rFonts w:ascii="Cambria Math" w:hAnsi="Cambria Math"/>
              </w:rPr>
              <m:t>k</m:t>
            </m:r>
          </m:sub>
        </m:sSub>
      </m:oMath>
      <w:r>
        <w:rPr>
          <w:lang w:val="en-US"/>
        </w:rPr>
        <w:t xml:space="preserve"> – </w:t>
      </w:r>
      <w:proofErr w:type="gramStart"/>
      <w:r>
        <w:t>товщину</w:t>
      </w:r>
      <w:proofErr w:type="gramEnd"/>
      <w:r>
        <w:t xml:space="preserve"> шару</w:t>
      </w:r>
      <w:r w:rsidRPr="00A425DC">
        <w:t xml:space="preserve"> </w:t>
      </w:r>
      <m:oMath>
        <m:r>
          <w:rPr>
            <w:rFonts w:ascii="Cambria Math" w:hAnsi="Cambria Math"/>
          </w:rPr>
          <m:t>k</m:t>
        </m:r>
      </m:oMath>
      <w:r w:rsidRPr="00A425DC">
        <w:rPr>
          <w:lang w:val="en-US"/>
        </w:rPr>
        <w:t xml:space="preserve">. </w:t>
      </w:r>
    </w:p>
    <w:p w:rsidR="00723CC9" w:rsidRPr="00A425DC" w:rsidRDefault="00723CC9" w:rsidP="00A425DC">
      <w:pPr>
        <w:tabs>
          <w:tab w:val="left" w:pos="1"/>
          <w:tab w:val="left" w:pos="8789"/>
          <w:tab w:val="left" w:pos="9498"/>
        </w:tabs>
        <w:ind w:firstLine="426"/>
      </w:pPr>
    </w:p>
    <w:p w:rsidR="00A425DC" w:rsidRDefault="00A425DC" w:rsidP="00A425DC">
      <w:pPr>
        <w:tabs>
          <w:tab w:val="left" w:pos="1"/>
          <w:tab w:val="left" w:pos="8789"/>
          <w:tab w:val="left" w:pos="9498"/>
        </w:tabs>
        <w:ind w:firstLine="426"/>
      </w:pPr>
      <w:r>
        <w:rPr>
          <w:b/>
        </w:rPr>
        <w:t xml:space="preserve">Апроксимації. </w:t>
      </w:r>
      <w:r>
        <w:t xml:space="preserve">У припущенні, що кожен розглянутий шар панелі є тонкостінним, апроксимуємо невідомі переміщення </w:t>
      </w:r>
      <w:r>
        <w:rPr>
          <w:noProof/>
          <w:lang w:val="en-US" w:eastAsia="en-US"/>
        </w:rPr>
        <w:drawing>
          <wp:inline distT="0" distB="0" distL="114300" distR="114300" wp14:anchorId="2F064805" wp14:editId="1F05BDE9">
            <wp:extent cx="330200" cy="190500"/>
            <wp:effectExtent l="0" t="0" r="0" b="0"/>
            <wp:docPr id="88"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69"/>
                    <a:srcRect/>
                    <a:stretch>
                      <a:fillRect/>
                    </a:stretch>
                  </pic:blipFill>
                  <pic:spPr>
                    <a:xfrm>
                      <a:off x="0" y="0"/>
                      <a:ext cx="330200" cy="190500"/>
                    </a:xfrm>
                    <a:prstGeom prst="rect">
                      <a:avLst/>
                    </a:prstGeom>
                    <a:ln/>
                  </pic:spPr>
                </pic:pic>
              </a:graphicData>
            </a:graphic>
          </wp:inline>
        </w:drawing>
      </w:r>
      <w:r>
        <w:t xml:space="preserve"> за поперечною координатою [4]:</w:t>
      </w:r>
    </w:p>
    <w:p w:rsidR="00A425DC" w:rsidRDefault="00A425DC" w:rsidP="00A425DC">
      <w:pPr>
        <w:tabs>
          <w:tab w:val="left" w:pos="1"/>
          <w:tab w:val="left" w:pos="6804"/>
          <w:tab w:val="left" w:pos="8789"/>
          <w:tab w:val="left" w:pos="9498"/>
        </w:tabs>
        <w:ind w:firstLine="426"/>
      </w:pPr>
      <w:r>
        <w:rPr>
          <w:noProof/>
          <w:lang w:val="en-US" w:eastAsia="en-US"/>
        </w:rPr>
        <w:drawing>
          <wp:inline distT="0" distB="0" distL="114300" distR="114300" wp14:anchorId="3A53622C" wp14:editId="2BE9F340">
            <wp:extent cx="1638300" cy="419100"/>
            <wp:effectExtent l="0" t="0" r="0" b="0"/>
            <wp:docPr id="89"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70"/>
                    <a:srcRect/>
                    <a:stretch>
                      <a:fillRect/>
                    </a:stretch>
                  </pic:blipFill>
                  <pic:spPr>
                    <a:xfrm>
                      <a:off x="0" y="0"/>
                      <a:ext cx="1638300" cy="419100"/>
                    </a:xfrm>
                    <a:prstGeom prst="rect">
                      <a:avLst/>
                    </a:prstGeom>
                    <a:ln/>
                  </pic:spPr>
                </pic:pic>
              </a:graphicData>
            </a:graphic>
          </wp:inline>
        </w:drawing>
      </w:r>
      <w:r>
        <w:t xml:space="preserve">,   </w:t>
      </w:r>
      <w:r>
        <w:rPr>
          <w:noProof/>
          <w:lang w:val="en-US" w:eastAsia="en-US"/>
        </w:rPr>
        <w:drawing>
          <wp:inline distT="0" distB="0" distL="114300" distR="114300" wp14:anchorId="492599BE" wp14:editId="4287F068">
            <wp:extent cx="368300" cy="177165"/>
            <wp:effectExtent l="0" t="0" r="0" b="0"/>
            <wp:docPr id="90"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71"/>
                    <a:srcRect/>
                    <a:stretch>
                      <a:fillRect/>
                    </a:stretch>
                  </pic:blipFill>
                  <pic:spPr>
                    <a:xfrm>
                      <a:off x="0" y="0"/>
                      <a:ext cx="368300" cy="177165"/>
                    </a:xfrm>
                    <a:prstGeom prst="rect">
                      <a:avLst/>
                    </a:prstGeom>
                    <a:ln/>
                  </pic:spPr>
                </pic:pic>
              </a:graphicData>
            </a:graphic>
          </wp:inline>
        </w:drawing>
      </w:r>
      <w:r w:rsidR="00CF4596">
        <w:t>,</w:t>
      </w:r>
      <w:r w:rsidR="00CF4596">
        <w:tab/>
        <w:t>(9</w:t>
      </w:r>
      <w:r>
        <w:t>)</w:t>
      </w:r>
    </w:p>
    <w:p w:rsidR="00A425DC" w:rsidRDefault="00A425DC" w:rsidP="00A425DC">
      <w:pPr>
        <w:tabs>
          <w:tab w:val="left" w:pos="1"/>
          <w:tab w:val="left" w:pos="8789"/>
          <w:tab w:val="left" w:pos="9498"/>
        </w:tabs>
      </w:pPr>
      <w:r>
        <w:t>де</w:t>
      </w:r>
    </w:p>
    <w:p w:rsidR="00A425DC" w:rsidRDefault="00A425DC" w:rsidP="00A425DC">
      <w:pPr>
        <w:tabs>
          <w:tab w:val="left" w:pos="1"/>
          <w:tab w:val="left" w:pos="8789"/>
          <w:tab w:val="left" w:pos="9498"/>
        </w:tabs>
        <w:ind w:firstLine="426"/>
        <w:jc w:val="left"/>
      </w:pPr>
      <w:r>
        <w:rPr>
          <w:noProof/>
          <w:lang w:val="en-US" w:eastAsia="en-US"/>
        </w:rPr>
        <w:lastRenderedPageBreak/>
        <w:drawing>
          <wp:inline distT="0" distB="0" distL="114300" distR="114300" wp14:anchorId="741E8C36" wp14:editId="52F5E9EE">
            <wp:extent cx="927100" cy="355600"/>
            <wp:effectExtent l="0" t="0" r="0" b="0"/>
            <wp:docPr id="91"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72"/>
                    <a:srcRect/>
                    <a:stretch>
                      <a:fillRect/>
                    </a:stretch>
                  </pic:blipFill>
                  <pic:spPr>
                    <a:xfrm>
                      <a:off x="0" y="0"/>
                      <a:ext cx="927100" cy="355600"/>
                    </a:xfrm>
                    <a:prstGeom prst="rect">
                      <a:avLst/>
                    </a:prstGeom>
                    <a:ln/>
                  </pic:spPr>
                </pic:pic>
              </a:graphicData>
            </a:graphic>
          </wp:inline>
        </w:drawing>
      </w:r>
      <w:r>
        <w:t xml:space="preserve">,   </w:t>
      </w:r>
      <w:r>
        <w:rPr>
          <w:noProof/>
          <w:lang w:val="en-US" w:eastAsia="en-US"/>
        </w:rPr>
        <w:drawing>
          <wp:inline distT="0" distB="0" distL="114300" distR="114300" wp14:anchorId="3F1C221B" wp14:editId="35554D10">
            <wp:extent cx="914400" cy="355600"/>
            <wp:effectExtent l="0" t="0" r="0" b="0"/>
            <wp:docPr id="92"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73"/>
                    <a:srcRect/>
                    <a:stretch>
                      <a:fillRect/>
                    </a:stretch>
                  </pic:blipFill>
                  <pic:spPr>
                    <a:xfrm>
                      <a:off x="0" y="0"/>
                      <a:ext cx="914400" cy="355600"/>
                    </a:xfrm>
                    <a:prstGeom prst="rect">
                      <a:avLst/>
                    </a:prstGeom>
                    <a:ln/>
                  </pic:spPr>
                </pic:pic>
              </a:graphicData>
            </a:graphic>
          </wp:inline>
        </w:drawing>
      </w:r>
      <w:r>
        <w:t xml:space="preserve">,   </w:t>
      </w:r>
      <w:r>
        <w:rPr>
          <w:noProof/>
          <w:lang w:val="en-US" w:eastAsia="en-US"/>
        </w:rPr>
        <w:drawing>
          <wp:inline distT="0" distB="0" distL="114300" distR="114300" wp14:anchorId="247A1DD4" wp14:editId="7BD71EA3">
            <wp:extent cx="1155700" cy="431800"/>
            <wp:effectExtent l="0" t="0" r="0" b="0"/>
            <wp:docPr id="93"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74"/>
                    <a:srcRect/>
                    <a:stretch>
                      <a:fillRect/>
                    </a:stretch>
                  </pic:blipFill>
                  <pic:spPr>
                    <a:xfrm>
                      <a:off x="0" y="0"/>
                      <a:ext cx="1155700" cy="431800"/>
                    </a:xfrm>
                    <a:prstGeom prst="rect">
                      <a:avLst/>
                    </a:prstGeom>
                    <a:ln/>
                  </pic:spPr>
                </pic:pic>
              </a:graphicData>
            </a:graphic>
          </wp:inline>
        </w:drawing>
      </w:r>
    </w:p>
    <w:p w:rsidR="00A425DC" w:rsidRDefault="00A425DC" w:rsidP="00A425DC">
      <w:pPr>
        <w:tabs>
          <w:tab w:val="left" w:pos="1"/>
          <w:tab w:val="left" w:pos="8789"/>
          <w:tab w:val="left" w:pos="9498"/>
        </w:tabs>
        <w:ind w:firstLine="426"/>
      </w:pPr>
      <w:r>
        <w:t xml:space="preserve">Для відшукання невідомих коефіцієнтів </w:t>
      </w:r>
      <w:r>
        <w:rPr>
          <w:noProof/>
          <w:lang w:val="en-US" w:eastAsia="en-US"/>
        </w:rPr>
        <w:drawing>
          <wp:inline distT="0" distB="0" distL="114300" distR="114300" wp14:anchorId="06BF3E24" wp14:editId="71BFA658">
            <wp:extent cx="431800" cy="190500"/>
            <wp:effectExtent l="0" t="0" r="0" b="0"/>
            <wp:docPr id="94"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75"/>
                    <a:srcRect/>
                    <a:stretch>
                      <a:fillRect/>
                    </a:stretch>
                  </pic:blipFill>
                  <pic:spPr>
                    <a:xfrm>
                      <a:off x="0" y="0"/>
                      <a:ext cx="431800" cy="190500"/>
                    </a:xfrm>
                    <a:prstGeom prst="rect">
                      <a:avLst/>
                    </a:prstGeom>
                    <a:ln/>
                  </pic:spPr>
                </pic:pic>
              </a:graphicData>
            </a:graphic>
          </wp:inline>
        </w:drawing>
      </w:r>
      <w:r>
        <w:t xml:space="preserve"> в (11) використаємо за тангенціальною координатою </w:t>
      </w:r>
      <w:r>
        <w:rPr>
          <w:noProof/>
          <w:lang w:val="en-US" w:eastAsia="en-US"/>
        </w:rPr>
        <w:drawing>
          <wp:inline distT="0" distB="0" distL="114300" distR="114300" wp14:anchorId="605D71CE" wp14:editId="7BE3E524">
            <wp:extent cx="165100" cy="190500"/>
            <wp:effectExtent l="0" t="0" r="0" b="0"/>
            <wp:docPr id="95"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76"/>
                    <a:srcRect/>
                    <a:stretch>
                      <a:fillRect/>
                    </a:stretch>
                  </pic:blipFill>
                  <pic:spPr>
                    <a:xfrm>
                      <a:off x="0" y="0"/>
                      <a:ext cx="165100" cy="190500"/>
                    </a:xfrm>
                    <a:prstGeom prst="rect">
                      <a:avLst/>
                    </a:prstGeom>
                    <a:ln/>
                  </pic:spPr>
                </pic:pic>
              </a:graphicData>
            </a:graphic>
          </wp:inline>
        </w:drawing>
      </w:r>
      <w:r>
        <w:t xml:space="preserve"> апроксимацію на одновимірних ізопараметричних лінійних скінченних елементах [9]:</w:t>
      </w:r>
    </w:p>
    <w:p w:rsidR="00A425DC" w:rsidRDefault="00A425DC" w:rsidP="00A425DC">
      <w:pPr>
        <w:tabs>
          <w:tab w:val="left" w:pos="1"/>
          <w:tab w:val="left" w:pos="6804"/>
          <w:tab w:val="left" w:pos="8789"/>
          <w:tab w:val="left" w:pos="9498"/>
        </w:tabs>
        <w:ind w:firstLine="426"/>
      </w:pPr>
      <w:r>
        <w:rPr>
          <w:noProof/>
          <w:lang w:val="en-US" w:eastAsia="en-US"/>
        </w:rPr>
        <w:drawing>
          <wp:inline distT="0" distB="0" distL="114300" distR="114300" wp14:anchorId="70DA9933" wp14:editId="0D3434F0">
            <wp:extent cx="1358900" cy="444500"/>
            <wp:effectExtent l="0" t="0" r="0" b="0"/>
            <wp:docPr id="96" name="image118.png"/>
            <wp:cNvGraphicFramePr/>
            <a:graphic xmlns:a="http://schemas.openxmlformats.org/drawingml/2006/main">
              <a:graphicData uri="http://schemas.openxmlformats.org/drawingml/2006/picture">
                <pic:pic xmlns:pic="http://schemas.openxmlformats.org/drawingml/2006/picture">
                  <pic:nvPicPr>
                    <pic:cNvPr id="0" name="image118.png"/>
                    <pic:cNvPicPr preferRelativeResize="0"/>
                  </pic:nvPicPr>
                  <pic:blipFill>
                    <a:blip r:embed="rId77"/>
                    <a:srcRect/>
                    <a:stretch>
                      <a:fillRect/>
                    </a:stretch>
                  </pic:blipFill>
                  <pic:spPr>
                    <a:xfrm>
                      <a:off x="0" y="0"/>
                      <a:ext cx="1358900" cy="444500"/>
                    </a:xfrm>
                    <a:prstGeom prst="rect">
                      <a:avLst/>
                    </a:prstGeom>
                    <a:ln/>
                  </pic:spPr>
                </pic:pic>
              </a:graphicData>
            </a:graphic>
          </wp:inline>
        </w:drawing>
      </w:r>
      <w:r>
        <w:t xml:space="preserve">,   </w:t>
      </w:r>
      <w:r>
        <w:rPr>
          <w:noProof/>
          <w:lang w:val="en-US" w:eastAsia="en-US"/>
        </w:rPr>
        <w:drawing>
          <wp:inline distT="0" distB="0" distL="114300" distR="114300" wp14:anchorId="26DF94F6" wp14:editId="6A625690">
            <wp:extent cx="990600" cy="419100"/>
            <wp:effectExtent l="0" t="0" r="0" b="0"/>
            <wp:docPr id="97" name="image117.png"/>
            <wp:cNvGraphicFramePr/>
            <a:graphic xmlns:a="http://schemas.openxmlformats.org/drawingml/2006/main">
              <a:graphicData uri="http://schemas.openxmlformats.org/drawingml/2006/picture">
                <pic:pic xmlns:pic="http://schemas.openxmlformats.org/drawingml/2006/picture">
                  <pic:nvPicPr>
                    <pic:cNvPr id="0" name="image117.png"/>
                    <pic:cNvPicPr preferRelativeResize="0"/>
                  </pic:nvPicPr>
                  <pic:blipFill>
                    <a:blip r:embed="rId78"/>
                    <a:srcRect/>
                    <a:stretch>
                      <a:fillRect/>
                    </a:stretch>
                  </pic:blipFill>
                  <pic:spPr>
                    <a:xfrm>
                      <a:off x="0" y="0"/>
                      <a:ext cx="990600" cy="419100"/>
                    </a:xfrm>
                    <a:prstGeom prst="rect">
                      <a:avLst/>
                    </a:prstGeom>
                    <a:ln/>
                  </pic:spPr>
                </pic:pic>
              </a:graphicData>
            </a:graphic>
          </wp:inline>
        </w:drawing>
      </w:r>
      <w:r w:rsidR="00CF4596">
        <w:t>,</w:t>
      </w:r>
      <w:r w:rsidR="00CF4596">
        <w:tab/>
        <w:t>(10</w:t>
      </w:r>
      <w:r>
        <w:t>)</w:t>
      </w:r>
    </w:p>
    <w:p w:rsidR="00A425DC" w:rsidRDefault="00A425DC" w:rsidP="00A425DC">
      <w:pPr>
        <w:tabs>
          <w:tab w:val="left" w:pos="1"/>
          <w:tab w:val="left" w:pos="8789"/>
          <w:tab w:val="left" w:pos="9498"/>
        </w:tabs>
      </w:pPr>
      <w:r>
        <w:t xml:space="preserve">де </w:t>
      </w:r>
      <w:r>
        <w:rPr>
          <w:noProof/>
          <w:lang w:val="en-US" w:eastAsia="en-US"/>
        </w:rPr>
        <w:drawing>
          <wp:inline distT="0" distB="0" distL="114300" distR="114300" wp14:anchorId="599FD12A" wp14:editId="632825F3">
            <wp:extent cx="101600" cy="127000"/>
            <wp:effectExtent l="0" t="0" r="0" b="0"/>
            <wp:docPr id="98" name="image116.png"/>
            <wp:cNvGraphicFramePr/>
            <a:graphic xmlns:a="http://schemas.openxmlformats.org/drawingml/2006/main">
              <a:graphicData uri="http://schemas.openxmlformats.org/drawingml/2006/picture">
                <pic:pic xmlns:pic="http://schemas.openxmlformats.org/drawingml/2006/picture">
                  <pic:nvPicPr>
                    <pic:cNvPr id="0" name="image116.png"/>
                    <pic:cNvPicPr preferRelativeResize="0"/>
                  </pic:nvPicPr>
                  <pic:blipFill>
                    <a:blip r:embed="rId79"/>
                    <a:srcRect/>
                    <a:stretch>
                      <a:fillRect/>
                    </a:stretch>
                  </pic:blipFill>
                  <pic:spPr>
                    <a:xfrm>
                      <a:off x="0" y="0"/>
                      <a:ext cx="101600" cy="127000"/>
                    </a:xfrm>
                    <a:prstGeom prst="rect">
                      <a:avLst/>
                    </a:prstGeom>
                    <a:ln/>
                  </pic:spPr>
                </pic:pic>
              </a:graphicData>
            </a:graphic>
          </wp:inline>
        </w:drawing>
      </w:r>
      <w:r>
        <w:t xml:space="preserve"> – номер елемента; </w:t>
      </w:r>
      <w:r>
        <w:rPr>
          <w:noProof/>
          <w:lang w:val="en-US" w:eastAsia="en-US"/>
        </w:rPr>
        <w:drawing>
          <wp:inline distT="0" distB="0" distL="114300" distR="114300" wp14:anchorId="1644D87C" wp14:editId="6A31D487">
            <wp:extent cx="876300" cy="241300"/>
            <wp:effectExtent l="0" t="0" r="0" b="0"/>
            <wp:docPr id="99" name="image115.png"/>
            <wp:cNvGraphicFramePr/>
            <a:graphic xmlns:a="http://schemas.openxmlformats.org/drawingml/2006/main">
              <a:graphicData uri="http://schemas.openxmlformats.org/drawingml/2006/picture">
                <pic:pic xmlns:pic="http://schemas.openxmlformats.org/drawingml/2006/picture">
                  <pic:nvPicPr>
                    <pic:cNvPr id="0" name="image115.png"/>
                    <pic:cNvPicPr preferRelativeResize="0"/>
                  </pic:nvPicPr>
                  <pic:blipFill>
                    <a:blip r:embed="rId80"/>
                    <a:srcRect/>
                    <a:stretch>
                      <a:fillRect/>
                    </a:stretch>
                  </pic:blipFill>
                  <pic:spPr>
                    <a:xfrm>
                      <a:off x="0" y="0"/>
                      <a:ext cx="876300" cy="241300"/>
                    </a:xfrm>
                    <a:prstGeom prst="rect">
                      <a:avLst/>
                    </a:prstGeom>
                    <a:ln/>
                  </pic:spPr>
                </pic:pic>
              </a:graphicData>
            </a:graphic>
          </wp:inline>
        </w:drawing>
      </w:r>
      <w:r>
        <w:t xml:space="preserve">; </w:t>
      </w:r>
      <w:r>
        <w:rPr>
          <w:noProof/>
          <w:lang w:val="en-US" w:eastAsia="en-US"/>
        </w:rPr>
        <w:drawing>
          <wp:inline distT="0" distB="0" distL="114300" distR="114300" wp14:anchorId="14B323D3" wp14:editId="377214E5">
            <wp:extent cx="495300" cy="241300"/>
            <wp:effectExtent l="0" t="0" r="0" b="0"/>
            <wp:docPr id="100" name="image122.png"/>
            <wp:cNvGraphicFramePr/>
            <a:graphic xmlns:a="http://schemas.openxmlformats.org/drawingml/2006/main">
              <a:graphicData uri="http://schemas.openxmlformats.org/drawingml/2006/picture">
                <pic:pic xmlns:pic="http://schemas.openxmlformats.org/drawingml/2006/picture">
                  <pic:nvPicPr>
                    <pic:cNvPr id="0" name="image122.png"/>
                    <pic:cNvPicPr preferRelativeResize="0"/>
                  </pic:nvPicPr>
                  <pic:blipFill>
                    <a:blip r:embed="rId81"/>
                    <a:srcRect/>
                    <a:stretch>
                      <a:fillRect/>
                    </a:stretch>
                  </pic:blipFill>
                  <pic:spPr>
                    <a:xfrm>
                      <a:off x="0" y="0"/>
                      <a:ext cx="495300" cy="241300"/>
                    </a:xfrm>
                    <a:prstGeom prst="rect">
                      <a:avLst/>
                    </a:prstGeom>
                    <a:ln/>
                  </pic:spPr>
                </pic:pic>
              </a:graphicData>
            </a:graphic>
          </wp:inline>
        </w:drawing>
      </w:r>
      <w:r>
        <w:t xml:space="preserve">, </w:t>
      </w:r>
      <w:r>
        <w:rPr>
          <w:noProof/>
          <w:lang w:val="en-US" w:eastAsia="en-US"/>
        </w:rPr>
        <w:drawing>
          <wp:inline distT="0" distB="0" distL="114300" distR="114300" wp14:anchorId="2E98545B" wp14:editId="24E9059F">
            <wp:extent cx="431800" cy="177165"/>
            <wp:effectExtent l="0" t="0" r="0" b="0"/>
            <wp:docPr id="101" name="image121.png"/>
            <wp:cNvGraphicFramePr/>
            <a:graphic xmlns:a="http://schemas.openxmlformats.org/drawingml/2006/main">
              <a:graphicData uri="http://schemas.openxmlformats.org/drawingml/2006/picture">
                <pic:pic xmlns:pic="http://schemas.openxmlformats.org/drawingml/2006/picture">
                  <pic:nvPicPr>
                    <pic:cNvPr id="0" name="image121.png"/>
                    <pic:cNvPicPr preferRelativeResize="0"/>
                  </pic:nvPicPr>
                  <pic:blipFill>
                    <a:blip r:embed="rId82"/>
                    <a:srcRect/>
                    <a:stretch>
                      <a:fillRect/>
                    </a:stretch>
                  </pic:blipFill>
                  <pic:spPr>
                    <a:xfrm>
                      <a:off x="0" y="0"/>
                      <a:ext cx="431800" cy="177165"/>
                    </a:xfrm>
                    <a:prstGeom prst="rect">
                      <a:avLst/>
                    </a:prstGeom>
                    <a:ln/>
                  </pic:spPr>
                </pic:pic>
              </a:graphicData>
            </a:graphic>
          </wp:inline>
        </w:drawing>
      </w:r>
      <w:r>
        <w:t xml:space="preserve"> – координати вузлів елемента; </w:t>
      </w:r>
      <w:r>
        <w:rPr>
          <w:noProof/>
          <w:lang w:val="en-US" w:eastAsia="en-US"/>
        </w:rPr>
        <w:drawing>
          <wp:inline distT="0" distB="0" distL="114300" distR="114300" wp14:anchorId="1A896115" wp14:editId="235E1E93">
            <wp:extent cx="977900" cy="342900"/>
            <wp:effectExtent l="0" t="0" r="0" b="0"/>
            <wp:docPr id="102" name="image120.png"/>
            <wp:cNvGraphicFramePr/>
            <a:graphic xmlns:a="http://schemas.openxmlformats.org/drawingml/2006/main">
              <a:graphicData uri="http://schemas.openxmlformats.org/drawingml/2006/picture">
                <pic:pic xmlns:pic="http://schemas.openxmlformats.org/drawingml/2006/picture">
                  <pic:nvPicPr>
                    <pic:cNvPr id="0" name="image120.png"/>
                    <pic:cNvPicPr preferRelativeResize="0"/>
                  </pic:nvPicPr>
                  <pic:blipFill>
                    <a:blip r:embed="rId83"/>
                    <a:srcRect/>
                    <a:stretch>
                      <a:fillRect/>
                    </a:stretch>
                  </pic:blipFill>
                  <pic:spPr>
                    <a:xfrm>
                      <a:off x="0" y="0"/>
                      <a:ext cx="977900" cy="342900"/>
                    </a:xfrm>
                    <a:prstGeom prst="rect">
                      <a:avLst/>
                    </a:prstGeom>
                    <a:ln/>
                  </pic:spPr>
                </pic:pic>
              </a:graphicData>
            </a:graphic>
          </wp:inline>
        </w:drawing>
      </w:r>
      <w:r>
        <w:t xml:space="preserve">; </w:t>
      </w:r>
      <w:r>
        <w:rPr>
          <w:noProof/>
          <w:lang w:val="en-US" w:eastAsia="en-US"/>
        </w:rPr>
        <w:drawing>
          <wp:inline distT="0" distB="0" distL="114300" distR="114300" wp14:anchorId="6CC7ACDD" wp14:editId="433F94B8">
            <wp:extent cx="952500" cy="342900"/>
            <wp:effectExtent l="0" t="0" r="0" b="0"/>
            <wp:docPr id="103" name="image119.png"/>
            <wp:cNvGraphicFramePr/>
            <a:graphic xmlns:a="http://schemas.openxmlformats.org/drawingml/2006/main">
              <a:graphicData uri="http://schemas.openxmlformats.org/drawingml/2006/picture">
                <pic:pic xmlns:pic="http://schemas.openxmlformats.org/drawingml/2006/picture">
                  <pic:nvPicPr>
                    <pic:cNvPr id="0" name="image119.png"/>
                    <pic:cNvPicPr preferRelativeResize="0"/>
                  </pic:nvPicPr>
                  <pic:blipFill>
                    <a:blip r:embed="rId84"/>
                    <a:srcRect/>
                    <a:stretch>
                      <a:fillRect/>
                    </a:stretch>
                  </pic:blipFill>
                  <pic:spPr>
                    <a:xfrm>
                      <a:off x="0" y="0"/>
                      <a:ext cx="952500" cy="342900"/>
                    </a:xfrm>
                    <a:prstGeom prst="rect">
                      <a:avLst/>
                    </a:prstGeom>
                    <a:ln/>
                  </pic:spPr>
                </pic:pic>
              </a:graphicData>
            </a:graphic>
          </wp:inline>
        </w:drawing>
      </w:r>
      <w:r>
        <w:t>.</w:t>
      </w:r>
    </w:p>
    <w:p w:rsidR="00827A52" w:rsidRDefault="00827A52">
      <w:pPr>
        <w:tabs>
          <w:tab w:val="left" w:pos="1"/>
          <w:tab w:val="left" w:pos="8789"/>
          <w:tab w:val="left" w:pos="9498"/>
        </w:tabs>
        <w:ind w:firstLine="426"/>
      </w:pPr>
    </w:p>
    <w:p w:rsidR="00A425DC" w:rsidRDefault="00A425DC">
      <w:pPr>
        <w:tabs>
          <w:tab w:val="left" w:pos="1"/>
          <w:tab w:val="left" w:pos="8789"/>
          <w:tab w:val="left" w:pos="9498"/>
        </w:tabs>
        <w:ind w:firstLine="426"/>
      </w:pPr>
    </w:p>
    <w:p w:rsidR="00CF4596" w:rsidRPr="00CF4596" w:rsidRDefault="00CF4596" w:rsidP="00CF4596">
      <w:pPr>
        <w:tabs>
          <w:tab w:val="left" w:pos="1"/>
          <w:tab w:val="left" w:pos="8789"/>
          <w:tab w:val="left" w:pos="9498"/>
        </w:tabs>
        <w:ind w:firstLine="426"/>
        <w:rPr>
          <w:spacing w:val="-6"/>
        </w:rPr>
      </w:pPr>
      <w:r>
        <w:rPr>
          <w:b/>
        </w:rPr>
        <w:t>Метод Рітца</w:t>
      </w:r>
      <w:r w:rsidR="002770F6">
        <w:rPr>
          <w:b/>
        </w:rPr>
        <w:t xml:space="preserve">. </w:t>
      </w:r>
      <w:r>
        <w:rPr>
          <w:spacing w:val="-6"/>
        </w:rPr>
        <w:t>Розглянута</w:t>
      </w:r>
      <w:r w:rsidRPr="00CF4596">
        <w:rPr>
          <w:spacing w:val="-6"/>
        </w:rPr>
        <w:t xml:space="preserve"> вище </w:t>
      </w:r>
      <w:r>
        <w:rPr>
          <w:spacing w:val="-6"/>
        </w:rPr>
        <w:t>задача</w:t>
      </w:r>
      <w:r w:rsidRPr="00CF4596">
        <w:rPr>
          <w:spacing w:val="-6"/>
        </w:rPr>
        <w:t xml:space="preserve"> про вільні геометрично нелінійні коливання еквівалентна задачі мінімізації функціоналу </w:t>
      </w:r>
      <w:r w:rsidRPr="00CF4596">
        <w:rPr>
          <w:position w:val="-4"/>
        </w:rPr>
        <w:object w:dxaOrig="195" w:dyaOrig="225">
          <v:shape id="_x0000_i1025" type="#_x0000_t75" style="width:10pt;height:11.5pt" o:ole="">
            <v:imagedata r:id="rId85" o:title=""/>
          </v:shape>
          <o:OLEObject Type="Embed" ProgID="Equation.3" ShapeID="_x0000_i1025" DrawAspect="Content" ObjectID="_1496605625" r:id="rId86"/>
        </w:object>
      </w:r>
      <w:r w:rsidRPr="00CF4596">
        <w:rPr>
          <w:spacing w:val="-6"/>
        </w:rPr>
        <w:t xml:space="preserve"> </w:t>
      </w:r>
      <w:r w:rsidRPr="00CF4596">
        <w:t>[9]:</w:t>
      </w:r>
    </w:p>
    <w:p w:rsidR="00CF4596" w:rsidRPr="00CF4596" w:rsidRDefault="00CF4596" w:rsidP="00CF4596">
      <w:pPr>
        <w:tabs>
          <w:tab w:val="left" w:pos="1"/>
          <w:tab w:val="left" w:pos="8789"/>
          <w:tab w:val="left" w:pos="9498"/>
        </w:tabs>
        <w:ind w:firstLine="1134"/>
        <w:jc w:val="left"/>
        <w:rPr>
          <w:lang w:val="en-US"/>
        </w:rPr>
      </w:pPr>
      <w:r w:rsidRPr="00CF4596">
        <w:rPr>
          <w:position w:val="-32"/>
        </w:rPr>
        <w:object w:dxaOrig="4400" w:dyaOrig="740">
          <v:shape id="_x0000_i1026" type="#_x0000_t75" style="width:207pt;height:35pt" o:ole="">
            <v:imagedata r:id="rId87" o:title=""/>
          </v:shape>
          <o:OLEObject Type="Embed" ProgID="Equation.3" ShapeID="_x0000_i1026" DrawAspect="Content" ObjectID="_1496605626" r:id="rId88"/>
        </w:object>
      </w:r>
    </w:p>
    <w:p w:rsidR="00CF4596" w:rsidRPr="00CF4596" w:rsidRDefault="00CF4596" w:rsidP="00CF4596">
      <w:pPr>
        <w:tabs>
          <w:tab w:val="left" w:pos="1"/>
          <w:tab w:val="left" w:pos="6804"/>
          <w:tab w:val="left" w:pos="8789"/>
          <w:tab w:val="left" w:pos="9498"/>
        </w:tabs>
        <w:ind w:firstLine="2268"/>
        <w:jc w:val="left"/>
        <w:rPr>
          <w:spacing w:val="-6"/>
        </w:rPr>
      </w:pPr>
      <w:r w:rsidRPr="00CF4596">
        <w:rPr>
          <w:position w:val="-32"/>
        </w:rPr>
        <w:object w:dxaOrig="3960" w:dyaOrig="705">
          <v:shape id="_x0000_i1027" type="#_x0000_t75" style="width:198pt;height:35.5pt" o:ole="">
            <v:imagedata r:id="rId89" o:title=""/>
          </v:shape>
          <o:OLEObject Type="Embed" ProgID="Equation.3" ShapeID="_x0000_i1027" DrawAspect="Content" ObjectID="_1496605627" r:id="rId90"/>
        </w:object>
      </w:r>
      <w:r w:rsidRPr="00CF4596">
        <w:rPr>
          <w:lang w:val="ru-RU"/>
        </w:rPr>
        <w:t>.</w:t>
      </w:r>
      <w:r w:rsidRPr="00CF4596">
        <w:rPr>
          <w:spacing w:val="-6"/>
          <w:lang w:val="ru-RU"/>
        </w:rPr>
        <w:tab/>
      </w:r>
      <w:r>
        <w:rPr>
          <w:spacing w:val="-6"/>
        </w:rPr>
        <w:t>(11</w:t>
      </w:r>
      <w:r w:rsidRPr="00CF4596">
        <w:rPr>
          <w:spacing w:val="-6"/>
        </w:rPr>
        <w:t>)</w:t>
      </w:r>
    </w:p>
    <w:p w:rsidR="00CF4596" w:rsidRPr="00CF4596" w:rsidRDefault="00CF4596" w:rsidP="00CF4596">
      <w:pPr>
        <w:tabs>
          <w:tab w:val="left" w:pos="1"/>
          <w:tab w:val="left" w:pos="8789"/>
          <w:tab w:val="left" w:pos="9498"/>
        </w:tabs>
        <w:ind w:firstLine="426"/>
        <w:rPr>
          <w:spacing w:val="-6"/>
        </w:rPr>
      </w:pPr>
      <w:r>
        <w:rPr>
          <w:spacing w:val="-6"/>
        </w:rPr>
        <w:t>Граничні умови (4), (5</w:t>
      </w:r>
      <w:r w:rsidRPr="00CF4596">
        <w:rPr>
          <w:spacing w:val="-6"/>
        </w:rPr>
        <w:t xml:space="preserve">) для варіаційного формулювання задачі є </w:t>
      </w:r>
      <w:r>
        <w:rPr>
          <w:spacing w:val="-6"/>
        </w:rPr>
        <w:t>п</w:t>
      </w:r>
      <w:r w:rsidRPr="00CF4596">
        <w:rPr>
          <w:spacing w:val="-6"/>
        </w:rPr>
        <w:t xml:space="preserve">риродними </w:t>
      </w:r>
      <w:r w:rsidRPr="00CF4596">
        <w:t>[9]</w:t>
      </w:r>
      <w:r>
        <w:rPr>
          <w:spacing w:val="-6"/>
        </w:rPr>
        <w:t>, умови шаруватості і співвідношення (6</w:t>
      </w:r>
      <w:r w:rsidRPr="00CF4596">
        <w:rPr>
          <w:spacing w:val="-6"/>
        </w:rPr>
        <w:t>) необхідно враховувати під час її розв’язку.</w:t>
      </w:r>
    </w:p>
    <w:p w:rsidR="00827A52" w:rsidRDefault="0003795B" w:rsidP="00CF4596">
      <w:pPr>
        <w:tabs>
          <w:tab w:val="left" w:pos="1"/>
          <w:tab w:val="left" w:pos="8789"/>
          <w:tab w:val="left" w:pos="9498"/>
        </w:tabs>
        <w:ind w:firstLine="1134"/>
      </w:pPr>
      <w:r w:rsidRPr="00CF4596">
        <w:rPr>
          <w:position w:val="-36"/>
        </w:rPr>
        <w:object w:dxaOrig="5580" w:dyaOrig="840">
          <v:shape id="_x0000_i1028" type="#_x0000_t75" style="width:279pt;height:42pt" o:ole="">
            <v:imagedata r:id="rId91" o:title=""/>
          </v:shape>
          <o:OLEObject Type="Embed" ProgID="Equation.3" ShapeID="_x0000_i1028" DrawAspect="Content" ObjectID="_1496605628" r:id="rId92"/>
        </w:object>
      </w:r>
    </w:p>
    <w:p w:rsidR="00827A52" w:rsidRDefault="00CF4596" w:rsidP="00CF4596">
      <w:pPr>
        <w:tabs>
          <w:tab w:val="left" w:pos="1"/>
          <w:tab w:val="left" w:pos="6804"/>
          <w:tab w:val="left" w:pos="8789"/>
          <w:tab w:val="left" w:pos="9498"/>
        </w:tabs>
        <w:ind w:firstLine="2268"/>
      </w:pPr>
      <w:r>
        <w:t>.</w:t>
      </w:r>
      <w:r>
        <w:tab/>
        <w:t>(12</w:t>
      </w:r>
      <w:r w:rsidR="002770F6">
        <w:t>)</w:t>
      </w:r>
    </w:p>
    <w:p w:rsidR="00827A52" w:rsidRDefault="00CF4596">
      <w:pPr>
        <w:tabs>
          <w:tab w:val="left" w:pos="1"/>
          <w:tab w:val="left" w:pos="8789"/>
          <w:tab w:val="left" w:pos="9498"/>
        </w:tabs>
        <w:ind w:firstLine="426"/>
      </w:pPr>
      <w:r>
        <w:t>Після підстановки (9) та (10</w:t>
      </w:r>
      <w:r w:rsidR="002770F6">
        <w:t xml:space="preserve">) </w:t>
      </w:r>
      <w:r>
        <w:t xml:space="preserve">у </w:t>
      </w:r>
      <w:r w:rsidR="002770F6">
        <w:t>(1</w:t>
      </w:r>
      <w:r>
        <w:t>2</w:t>
      </w:r>
      <w:r w:rsidR="002770F6">
        <w:t>) ми отримаємо:</w:t>
      </w:r>
    </w:p>
    <w:p w:rsidR="00723CC9" w:rsidRPr="00723CC9" w:rsidRDefault="00723CC9" w:rsidP="00723CC9">
      <w:pPr>
        <w:tabs>
          <w:tab w:val="left" w:pos="1"/>
          <w:tab w:val="left" w:pos="6804"/>
          <w:tab w:val="left" w:pos="8789"/>
          <w:tab w:val="left" w:pos="9498"/>
        </w:tabs>
        <w:ind w:firstLine="426"/>
        <w:jc w:val="left"/>
        <w:rPr>
          <w:spacing w:val="-6"/>
        </w:rPr>
      </w:pPr>
      <w:r w:rsidRPr="00723CC9">
        <w:rPr>
          <w:position w:val="-10"/>
        </w:rPr>
        <w:object w:dxaOrig="4515" w:dyaOrig="360">
          <v:shape id="_x0000_i1029" type="#_x0000_t75" style="width:226pt;height:18pt" o:ole="">
            <v:imagedata r:id="rId93" o:title=""/>
          </v:shape>
          <o:OLEObject Type="Embed" ProgID="Equation.3" ShapeID="_x0000_i1029" DrawAspect="Content" ObjectID="_1496605629" r:id="rId94"/>
        </w:object>
      </w:r>
      <w:r w:rsidRPr="00723CC9">
        <w:t>,</w:t>
      </w:r>
      <w:r w:rsidRPr="00723CC9">
        <w:tab/>
      </w:r>
      <w:r w:rsidRPr="00723CC9">
        <w:rPr>
          <w:spacing w:val="-6"/>
        </w:rPr>
        <w:t>(13)</w:t>
      </w:r>
    </w:p>
    <w:p w:rsidR="0003795B" w:rsidRDefault="002770F6" w:rsidP="0003795B">
      <w:pPr>
        <w:tabs>
          <w:tab w:val="left" w:pos="1"/>
          <w:tab w:val="left" w:pos="8789"/>
          <w:tab w:val="left" w:pos="9498"/>
        </w:tabs>
      </w:pPr>
      <w:r>
        <w:t xml:space="preserve">де </w:t>
      </w:r>
      <w:r>
        <w:rPr>
          <w:noProof/>
          <w:lang w:val="en-US" w:eastAsia="en-US"/>
        </w:rPr>
        <w:drawing>
          <wp:inline distT="0" distB="0" distL="114300" distR="114300" wp14:anchorId="748EFF35" wp14:editId="2CE17A4F">
            <wp:extent cx="634365" cy="177165"/>
            <wp:effectExtent l="0" t="0" r="0" b="0"/>
            <wp:docPr id="30"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95"/>
                    <a:srcRect/>
                    <a:stretch>
                      <a:fillRect/>
                    </a:stretch>
                  </pic:blipFill>
                  <pic:spPr>
                    <a:xfrm>
                      <a:off x="0" y="0"/>
                      <a:ext cx="634365" cy="177165"/>
                    </a:xfrm>
                    <a:prstGeom prst="rect">
                      <a:avLst/>
                    </a:prstGeom>
                    <a:ln/>
                  </pic:spPr>
                </pic:pic>
              </a:graphicData>
            </a:graphic>
          </wp:inline>
        </w:drawing>
      </w:r>
      <w:r>
        <w:t xml:space="preserve"> – вектор значень коефіцієнтів </w:t>
      </w:r>
      <w:r>
        <w:rPr>
          <w:noProof/>
          <w:lang w:val="en-US" w:eastAsia="en-US"/>
        </w:rPr>
        <w:drawing>
          <wp:inline distT="0" distB="0" distL="114300" distR="114300" wp14:anchorId="611DEB75" wp14:editId="53DEE1A3">
            <wp:extent cx="254000" cy="241300"/>
            <wp:effectExtent l="0" t="0" r="0" b="0"/>
            <wp:docPr id="41" name="image123.png"/>
            <wp:cNvGraphicFramePr/>
            <a:graphic xmlns:a="http://schemas.openxmlformats.org/drawingml/2006/main">
              <a:graphicData uri="http://schemas.openxmlformats.org/drawingml/2006/picture">
                <pic:pic xmlns:pic="http://schemas.openxmlformats.org/drawingml/2006/picture">
                  <pic:nvPicPr>
                    <pic:cNvPr id="0" name="image123.png"/>
                    <pic:cNvPicPr preferRelativeResize="0"/>
                  </pic:nvPicPr>
                  <pic:blipFill>
                    <a:blip r:embed="rId96"/>
                    <a:srcRect/>
                    <a:stretch>
                      <a:fillRect/>
                    </a:stretch>
                  </pic:blipFill>
                  <pic:spPr>
                    <a:xfrm>
                      <a:off x="0" y="0"/>
                      <a:ext cx="254000" cy="241300"/>
                    </a:xfrm>
                    <a:prstGeom prst="rect">
                      <a:avLst/>
                    </a:prstGeom>
                    <a:ln/>
                  </pic:spPr>
                </pic:pic>
              </a:graphicData>
            </a:graphic>
          </wp:inline>
        </w:drawing>
      </w:r>
      <w:r>
        <w:t xml:space="preserve"> у точках скінченноелементного розбиття відрізка </w:t>
      </w:r>
      <w:r>
        <w:rPr>
          <w:noProof/>
          <w:lang w:val="en-US" w:eastAsia="en-US"/>
        </w:rPr>
        <w:drawing>
          <wp:inline distT="0" distB="0" distL="114300" distR="114300" wp14:anchorId="288306E7" wp14:editId="45AC99D8">
            <wp:extent cx="596900" cy="228600"/>
            <wp:effectExtent l="0" t="0" r="0" b="0"/>
            <wp:docPr id="44" name="image126.png"/>
            <wp:cNvGraphicFramePr/>
            <a:graphic xmlns:a="http://schemas.openxmlformats.org/drawingml/2006/main">
              <a:graphicData uri="http://schemas.openxmlformats.org/drawingml/2006/picture">
                <pic:pic xmlns:pic="http://schemas.openxmlformats.org/drawingml/2006/picture">
                  <pic:nvPicPr>
                    <pic:cNvPr id="0" name="image126.png"/>
                    <pic:cNvPicPr preferRelativeResize="0"/>
                  </pic:nvPicPr>
                  <pic:blipFill>
                    <a:blip r:embed="rId97"/>
                    <a:srcRect/>
                    <a:stretch>
                      <a:fillRect/>
                    </a:stretch>
                  </pic:blipFill>
                  <pic:spPr>
                    <a:xfrm>
                      <a:off x="0" y="0"/>
                      <a:ext cx="596900" cy="228600"/>
                    </a:xfrm>
                    <a:prstGeom prst="rect">
                      <a:avLst/>
                    </a:prstGeom>
                    <a:ln/>
                  </pic:spPr>
                </pic:pic>
              </a:graphicData>
            </a:graphic>
          </wp:inline>
        </w:drawing>
      </w:r>
      <w:r>
        <w:t xml:space="preserve">; </w:t>
      </w:r>
      <w:r>
        <w:rPr>
          <w:noProof/>
          <w:lang w:val="en-US" w:eastAsia="en-US"/>
        </w:rPr>
        <w:drawing>
          <wp:inline distT="0" distB="0" distL="114300" distR="114300" wp14:anchorId="0996C9B7" wp14:editId="78C52793">
            <wp:extent cx="266700" cy="190500"/>
            <wp:effectExtent l="0" t="0" r="0" b="0"/>
            <wp:docPr id="43" name="image125.png"/>
            <wp:cNvGraphicFramePr/>
            <a:graphic xmlns:a="http://schemas.openxmlformats.org/drawingml/2006/main">
              <a:graphicData uri="http://schemas.openxmlformats.org/drawingml/2006/picture">
                <pic:pic xmlns:pic="http://schemas.openxmlformats.org/drawingml/2006/picture">
                  <pic:nvPicPr>
                    <pic:cNvPr id="0" name="image125.png"/>
                    <pic:cNvPicPr preferRelativeResize="0"/>
                  </pic:nvPicPr>
                  <pic:blipFill>
                    <a:blip r:embed="rId98"/>
                    <a:srcRect/>
                    <a:stretch>
                      <a:fillRect/>
                    </a:stretch>
                  </pic:blipFill>
                  <pic:spPr>
                    <a:xfrm>
                      <a:off x="0" y="0"/>
                      <a:ext cx="266700" cy="190500"/>
                    </a:xfrm>
                    <a:prstGeom prst="rect">
                      <a:avLst/>
                    </a:prstGeom>
                    <a:ln/>
                  </pic:spPr>
                </pic:pic>
              </a:graphicData>
            </a:graphic>
          </wp:inline>
        </w:drawing>
      </w:r>
      <w:r>
        <w:t xml:space="preserve"> – лінійна, а </w:t>
      </w:r>
      <w:r>
        <w:rPr>
          <w:noProof/>
          <w:lang w:val="en-US" w:eastAsia="en-US"/>
        </w:rPr>
        <w:drawing>
          <wp:inline distT="0" distB="0" distL="114300" distR="114300" wp14:anchorId="3E8C3826" wp14:editId="2452EC7D">
            <wp:extent cx="330200" cy="190500"/>
            <wp:effectExtent l="0" t="0" r="0" b="0"/>
            <wp:docPr id="46" name="image128.png"/>
            <wp:cNvGraphicFramePr/>
            <a:graphic xmlns:a="http://schemas.openxmlformats.org/drawingml/2006/main">
              <a:graphicData uri="http://schemas.openxmlformats.org/drawingml/2006/picture">
                <pic:pic xmlns:pic="http://schemas.openxmlformats.org/drawingml/2006/picture">
                  <pic:nvPicPr>
                    <pic:cNvPr id="0" name="image128.png"/>
                    <pic:cNvPicPr preferRelativeResize="0"/>
                  </pic:nvPicPr>
                  <pic:blipFill>
                    <a:blip r:embed="rId99"/>
                    <a:srcRect/>
                    <a:stretch>
                      <a:fillRect/>
                    </a:stretch>
                  </pic:blipFill>
                  <pic:spPr>
                    <a:xfrm>
                      <a:off x="0" y="0"/>
                      <a:ext cx="330200" cy="190500"/>
                    </a:xfrm>
                    <a:prstGeom prst="rect">
                      <a:avLst/>
                    </a:prstGeom>
                    <a:ln/>
                  </pic:spPr>
                </pic:pic>
              </a:graphicData>
            </a:graphic>
          </wp:inline>
        </w:drawing>
      </w:r>
      <w:r>
        <w:t xml:space="preserve"> – нелінійна складові матриці жорсткості; </w:t>
      </w:r>
      <w:r>
        <w:rPr>
          <w:noProof/>
          <w:lang w:val="en-US" w:eastAsia="en-US"/>
        </w:rPr>
        <w:drawing>
          <wp:inline distT="0" distB="0" distL="114300" distR="114300" wp14:anchorId="1C47335B" wp14:editId="7289E985">
            <wp:extent cx="177165" cy="139700"/>
            <wp:effectExtent l="0" t="0" r="0" b="0"/>
            <wp:docPr id="45" name="image127.png"/>
            <wp:cNvGraphicFramePr/>
            <a:graphic xmlns:a="http://schemas.openxmlformats.org/drawingml/2006/main">
              <a:graphicData uri="http://schemas.openxmlformats.org/drawingml/2006/picture">
                <pic:pic xmlns:pic="http://schemas.openxmlformats.org/drawingml/2006/picture">
                  <pic:nvPicPr>
                    <pic:cNvPr id="0" name="image127.png"/>
                    <pic:cNvPicPr preferRelativeResize="0"/>
                  </pic:nvPicPr>
                  <pic:blipFill>
                    <a:blip r:embed="rId100"/>
                    <a:srcRect/>
                    <a:stretch>
                      <a:fillRect/>
                    </a:stretch>
                  </pic:blipFill>
                  <pic:spPr>
                    <a:xfrm>
                      <a:off x="0" y="0"/>
                      <a:ext cx="177165" cy="139700"/>
                    </a:xfrm>
                    <a:prstGeom prst="rect">
                      <a:avLst/>
                    </a:prstGeom>
                    <a:ln/>
                  </pic:spPr>
                </pic:pic>
              </a:graphicData>
            </a:graphic>
          </wp:inline>
        </w:drawing>
      </w:r>
      <w:r>
        <w:t xml:space="preserve"> – матриця жорсткості маси [9].</w:t>
      </w:r>
    </w:p>
    <w:p w:rsidR="0003795B" w:rsidRPr="0003795B" w:rsidRDefault="0003795B" w:rsidP="0003795B">
      <w:pPr>
        <w:tabs>
          <w:tab w:val="left" w:pos="1"/>
          <w:tab w:val="left" w:pos="8789"/>
          <w:tab w:val="left" w:pos="9498"/>
        </w:tabs>
        <w:rPr>
          <w:lang w:val="en-US"/>
        </w:rPr>
      </w:pPr>
      <w:r>
        <w:t>Для розвязання задачі (13)</w:t>
      </w:r>
      <w:r w:rsidR="00872453">
        <w:t xml:space="preserve"> використано</w:t>
      </w:r>
      <w:r>
        <w:t xml:space="preserve"> метод збурень розглянутий у </w:t>
      </w:r>
      <w:r>
        <w:rPr>
          <w:lang w:val="en-US"/>
        </w:rPr>
        <w:t>[10]</w:t>
      </w:r>
    </w:p>
    <w:p w:rsidR="009B63AC" w:rsidRDefault="002770F6">
      <w:pPr>
        <w:tabs>
          <w:tab w:val="left" w:pos="1"/>
          <w:tab w:val="left" w:pos="8789"/>
          <w:tab w:val="left" w:pos="9498"/>
        </w:tabs>
        <w:spacing w:before="120"/>
        <w:ind w:firstLine="426"/>
        <w:rPr>
          <w:lang w:val="en-US"/>
        </w:rPr>
      </w:pPr>
      <w:r>
        <w:rPr>
          <w:b/>
        </w:rPr>
        <w:t>Числові результати.</w:t>
      </w:r>
      <w:r>
        <w:t xml:space="preserve"> </w:t>
      </w:r>
    </w:p>
    <w:p w:rsidR="00872453" w:rsidRDefault="009B63AC">
      <w:pPr>
        <w:tabs>
          <w:tab w:val="left" w:pos="1"/>
          <w:tab w:val="left" w:pos="8789"/>
          <w:tab w:val="left" w:pos="9498"/>
        </w:tabs>
        <w:spacing w:before="120"/>
        <w:ind w:firstLine="426"/>
      </w:pPr>
      <w:r w:rsidRPr="009B63AC">
        <w:rPr>
          <w:i/>
        </w:rPr>
        <w:t>Приклад 1.</w:t>
      </w:r>
      <w:r>
        <w:t xml:space="preserve"> </w:t>
      </w:r>
      <w:r w:rsidR="002770F6">
        <w:t>Розглянуто пластину-смугу, видовжені краї якої закріплені нерухомими шарн</w:t>
      </w:r>
      <w:r w:rsidR="00872453">
        <w:t>ірами на нижній лицевій площині</w:t>
      </w:r>
      <w:r w:rsidR="002770F6">
        <w:t xml:space="preserve">, з геометричними </w:t>
      </w:r>
      <w:r w:rsidR="002770F6">
        <w:rPr>
          <w:noProof/>
          <w:lang w:val="en-US" w:eastAsia="en-US"/>
        </w:rPr>
        <w:drawing>
          <wp:inline distT="0" distB="0" distL="114300" distR="114300" wp14:anchorId="4D01753F" wp14:editId="4BFBC0A3">
            <wp:extent cx="292100" cy="190500"/>
            <wp:effectExtent l="0" t="0" r="0" b="0"/>
            <wp:docPr id="71" name="image153.png"/>
            <wp:cNvGraphicFramePr/>
            <a:graphic xmlns:a="http://schemas.openxmlformats.org/drawingml/2006/main">
              <a:graphicData uri="http://schemas.openxmlformats.org/drawingml/2006/picture">
                <pic:pic xmlns:pic="http://schemas.openxmlformats.org/drawingml/2006/picture">
                  <pic:nvPicPr>
                    <pic:cNvPr id="0" name="image153.png"/>
                    <pic:cNvPicPr preferRelativeResize="0"/>
                  </pic:nvPicPr>
                  <pic:blipFill>
                    <a:blip r:embed="rId101"/>
                    <a:srcRect/>
                    <a:stretch>
                      <a:fillRect/>
                    </a:stretch>
                  </pic:blipFill>
                  <pic:spPr>
                    <a:xfrm>
                      <a:off x="0" y="0"/>
                      <a:ext cx="292100" cy="190500"/>
                    </a:xfrm>
                    <a:prstGeom prst="rect">
                      <a:avLst/>
                    </a:prstGeom>
                    <a:ln/>
                  </pic:spPr>
                </pic:pic>
              </a:graphicData>
            </a:graphic>
          </wp:inline>
        </w:drawing>
      </w:r>
      <w:r w:rsidR="002770F6">
        <w:t xml:space="preserve">м; </w:t>
      </w:r>
      <w:r w:rsidR="002770F6">
        <w:rPr>
          <w:noProof/>
          <w:lang w:val="en-US" w:eastAsia="en-US"/>
        </w:rPr>
        <w:drawing>
          <wp:inline distT="0" distB="0" distL="114300" distR="114300" wp14:anchorId="141A0363" wp14:editId="45009C18">
            <wp:extent cx="419100" cy="190500"/>
            <wp:effectExtent l="0" t="0" r="0" b="0"/>
            <wp:docPr id="69" name="image151.png"/>
            <wp:cNvGraphicFramePr/>
            <a:graphic xmlns:a="http://schemas.openxmlformats.org/drawingml/2006/main">
              <a:graphicData uri="http://schemas.openxmlformats.org/drawingml/2006/picture">
                <pic:pic xmlns:pic="http://schemas.openxmlformats.org/drawingml/2006/picture">
                  <pic:nvPicPr>
                    <pic:cNvPr id="0" name="image151.png"/>
                    <pic:cNvPicPr preferRelativeResize="0"/>
                  </pic:nvPicPr>
                  <pic:blipFill>
                    <a:blip r:embed="rId102"/>
                    <a:srcRect/>
                    <a:stretch>
                      <a:fillRect/>
                    </a:stretch>
                  </pic:blipFill>
                  <pic:spPr>
                    <a:xfrm>
                      <a:off x="0" y="0"/>
                      <a:ext cx="419100" cy="190500"/>
                    </a:xfrm>
                    <a:prstGeom prst="rect">
                      <a:avLst/>
                    </a:prstGeom>
                    <a:ln/>
                  </pic:spPr>
                </pic:pic>
              </a:graphicData>
            </a:graphic>
          </wp:inline>
        </w:drawing>
      </w:r>
      <w:r w:rsidR="002770F6">
        <w:t>м</w:t>
      </w:r>
      <w:r w:rsidR="00872453">
        <w:t xml:space="preserve"> характеристиками. Дана панель складається з 2 матеріалів (див. Рис. 1): </w:t>
      </w:r>
    </w:p>
    <w:p w:rsidR="00827A52" w:rsidRDefault="00872453" w:rsidP="00872453">
      <w:pPr>
        <w:pStyle w:val="ListParagraph"/>
        <w:numPr>
          <w:ilvl w:val="0"/>
          <w:numId w:val="4"/>
        </w:numPr>
        <w:tabs>
          <w:tab w:val="left" w:pos="1"/>
          <w:tab w:val="left" w:pos="8789"/>
          <w:tab w:val="left" w:pos="9498"/>
        </w:tabs>
        <w:spacing w:before="120"/>
      </w:pPr>
      <w:r>
        <w:t xml:space="preserve">гума - </w:t>
      </w:r>
      <w:r w:rsidRPr="00872453">
        <w:rPr>
          <w:position w:val="-10"/>
        </w:rPr>
        <w:object w:dxaOrig="880" w:dyaOrig="320">
          <v:shape id="_x0000_i1030" type="#_x0000_t75" style="width:44pt;height:16pt" o:ole="">
            <v:imagedata r:id="rId103" o:title=""/>
          </v:shape>
          <o:OLEObject Type="Embed" ProgID="Equation.3" ShapeID="_x0000_i1030" DrawAspect="Content" ObjectID="_1496605630" r:id="rId104"/>
        </w:object>
      </w:r>
      <w:r>
        <w:t>ГПа</w:t>
      </w:r>
      <w:r>
        <w:rPr>
          <w:lang w:val="ru-RU"/>
        </w:rPr>
        <w:t xml:space="preserve">;  </w:t>
      </w:r>
      <w:r w:rsidR="009B63AC" w:rsidRPr="00872453">
        <w:rPr>
          <w:position w:val="-10"/>
        </w:rPr>
        <w:object w:dxaOrig="859" w:dyaOrig="320">
          <v:shape id="_x0000_i1031" type="#_x0000_t75" style="width:37.5pt;height:14pt" o:ole="">
            <v:imagedata r:id="rId105" o:title=""/>
          </v:shape>
          <o:OLEObject Type="Embed" ProgID="Equation.3" ShapeID="_x0000_i1031" DrawAspect="Content" ObjectID="_1496605631" r:id="rId106"/>
        </w:object>
      </w:r>
      <w:r w:rsidR="002770F6">
        <w:t xml:space="preserve">. </w:t>
      </w:r>
    </w:p>
    <w:p w:rsidR="00872453" w:rsidRDefault="00872453" w:rsidP="00872453">
      <w:pPr>
        <w:pStyle w:val="ListParagraph"/>
        <w:numPr>
          <w:ilvl w:val="0"/>
          <w:numId w:val="4"/>
        </w:numPr>
        <w:tabs>
          <w:tab w:val="left" w:pos="1"/>
          <w:tab w:val="left" w:pos="8789"/>
          <w:tab w:val="left" w:pos="9498"/>
        </w:tabs>
        <w:spacing w:before="120"/>
      </w:pPr>
      <w:r>
        <w:t xml:space="preserve">сталь - </w:t>
      </w:r>
      <w:r w:rsidRPr="00872453">
        <w:rPr>
          <w:position w:val="-6"/>
        </w:rPr>
        <w:object w:dxaOrig="840" w:dyaOrig="279">
          <v:shape id="_x0000_i1032" type="#_x0000_t75" style="width:42pt;height:14pt" o:ole="">
            <v:imagedata r:id="rId107" o:title=""/>
          </v:shape>
          <o:OLEObject Type="Embed" ProgID="Equation.3" ShapeID="_x0000_i1032" DrawAspect="Content" ObjectID="_1496605632" r:id="rId108"/>
        </w:object>
      </w:r>
      <w:r>
        <w:t>ГПа</w:t>
      </w:r>
      <w:r>
        <w:rPr>
          <w:lang w:val="ru-RU"/>
        </w:rPr>
        <w:t xml:space="preserve">;  </w:t>
      </w:r>
      <w:r>
        <w:rPr>
          <w:position w:val="-8"/>
        </w:rPr>
        <w:object w:dxaOrig="615" w:dyaOrig="255">
          <v:shape id="_x0000_i1033" type="#_x0000_t75" style="width:31pt;height:13pt" o:ole="">
            <v:imagedata r:id="rId109" o:title=""/>
          </v:shape>
          <o:OLEObject Type="Embed" ProgID="Equation.3" ShapeID="_x0000_i1033" DrawAspect="Content" ObjectID="_1496605633" r:id="rId110"/>
        </w:object>
      </w:r>
    </w:p>
    <w:p w:rsidR="00827A52" w:rsidRDefault="00723CC9">
      <w:pPr>
        <w:tabs>
          <w:tab w:val="left" w:pos="1"/>
          <w:tab w:val="left" w:pos="8789"/>
          <w:tab w:val="left" w:pos="9498"/>
        </w:tabs>
        <w:jc w:val="center"/>
      </w:pPr>
      <w:r>
        <w:rPr>
          <w:noProof/>
          <w:lang w:val="en-US" w:eastAsia="en-US"/>
        </w:rPr>
        <w:lastRenderedPageBreak/>
        <w:drawing>
          <wp:inline distT="0" distB="0" distL="0" distR="0">
            <wp:extent cx="1676400" cy="855897"/>
            <wp:effectExtent l="0" t="0" r="0" b="190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676400" cy="855897"/>
                    </a:xfrm>
                    <a:prstGeom prst="rect">
                      <a:avLst/>
                    </a:prstGeom>
                    <a:noFill/>
                    <a:ln>
                      <a:noFill/>
                    </a:ln>
                  </pic:spPr>
                </pic:pic>
              </a:graphicData>
            </a:graphic>
          </wp:inline>
        </w:drawing>
      </w:r>
    </w:p>
    <w:p w:rsidR="00827A52" w:rsidRDefault="00827A52">
      <w:pPr>
        <w:tabs>
          <w:tab w:val="left" w:pos="1"/>
          <w:tab w:val="left" w:pos="8789"/>
          <w:tab w:val="left" w:pos="9498"/>
        </w:tabs>
        <w:jc w:val="center"/>
      </w:pPr>
    </w:p>
    <w:p w:rsidR="00827A52" w:rsidRDefault="00723CC9">
      <w:pPr>
        <w:tabs>
          <w:tab w:val="left" w:pos="1"/>
          <w:tab w:val="left" w:pos="8789"/>
          <w:tab w:val="left" w:pos="9498"/>
        </w:tabs>
        <w:jc w:val="center"/>
        <w:rPr>
          <w:rFonts w:ascii="Arial" w:eastAsia="Arial" w:hAnsi="Arial" w:cs="Arial"/>
          <w:sz w:val="16"/>
          <w:szCs w:val="16"/>
        </w:rPr>
      </w:pPr>
      <w:r w:rsidRPr="00723CC9">
        <w:rPr>
          <w:rFonts w:ascii="Arial" w:eastAsia="Arial" w:hAnsi="Arial" w:cs="Arial"/>
          <w:sz w:val="16"/>
          <w:szCs w:val="16"/>
        </w:rPr>
        <w:t>Рис. 1. Пластина-смуга, шари в якої розміщені симетрично відносно серединної поверхні</w:t>
      </w:r>
    </w:p>
    <w:p w:rsidR="009B63AC" w:rsidRDefault="009B63AC" w:rsidP="009B63AC">
      <w:pPr>
        <w:tabs>
          <w:tab w:val="left" w:pos="1"/>
          <w:tab w:val="left" w:pos="8789"/>
          <w:tab w:val="left" w:pos="9498"/>
        </w:tabs>
      </w:pPr>
      <w:r>
        <w:t>У нижче наведеній таблиці показано 5 перших власних частот розглянутої панелі.</w:t>
      </w:r>
    </w:p>
    <w:p w:rsidR="009B63AC" w:rsidRPr="009B63AC" w:rsidRDefault="009B63AC" w:rsidP="009B63AC">
      <w:pPr>
        <w:tabs>
          <w:tab w:val="left" w:pos="1"/>
          <w:tab w:val="left" w:pos="8789"/>
          <w:tab w:val="left" w:pos="9498"/>
        </w:tabs>
      </w:pPr>
      <w:r>
        <w:tab/>
      </w:r>
    </w:p>
    <w:tbl>
      <w:tblPr>
        <w:tblStyle w:val="TableGrid"/>
        <w:tblW w:w="0" w:type="auto"/>
        <w:jc w:val="center"/>
        <w:tblLook w:val="04A0" w:firstRow="1" w:lastRow="0" w:firstColumn="1" w:lastColumn="0" w:noHBand="0" w:noVBand="1"/>
      </w:tblPr>
      <w:tblGrid>
        <w:gridCol w:w="817"/>
        <w:gridCol w:w="1276"/>
      </w:tblGrid>
      <w:tr w:rsidR="009B63AC" w:rsidTr="00864D6C">
        <w:trPr>
          <w:jc w:val="center"/>
        </w:trPr>
        <w:tc>
          <w:tcPr>
            <w:tcW w:w="817" w:type="dxa"/>
          </w:tcPr>
          <w:p w:rsidR="009B63AC" w:rsidRDefault="00864D6C" w:rsidP="00864D6C">
            <w:pPr>
              <w:tabs>
                <w:tab w:val="left" w:pos="1"/>
                <w:tab w:val="left" w:pos="8789"/>
                <w:tab w:val="left" w:pos="9498"/>
              </w:tabs>
              <w:jc w:val="center"/>
            </w:pPr>
            <w:r w:rsidRPr="009B63AC">
              <w:rPr>
                <w:position w:val="-6"/>
              </w:rPr>
              <w:object w:dxaOrig="200" w:dyaOrig="220">
                <v:shape id="_x0000_i1034" type="#_x0000_t75" style="width:10pt;height:11pt" o:ole="">
                  <v:imagedata r:id="rId112" o:title=""/>
                </v:shape>
                <o:OLEObject Type="Embed" ProgID="Equation.3" ShapeID="_x0000_i1034" DrawAspect="Content" ObjectID="_1496605634" r:id="rId113"/>
              </w:object>
            </w:r>
          </w:p>
        </w:tc>
        <w:tc>
          <w:tcPr>
            <w:tcW w:w="1276" w:type="dxa"/>
          </w:tcPr>
          <w:p w:rsidR="009B63AC" w:rsidRDefault="00864D6C" w:rsidP="00864D6C">
            <w:pPr>
              <w:tabs>
                <w:tab w:val="left" w:pos="1"/>
                <w:tab w:val="left" w:pos="8789"/>
                <w:tab w:val="left" w:pos="9498"/>
              </w:tabs>
              <w:jc w:val="center"/>
            </w:pPr>
            <w:r w:rsidRPr="009B63AC">
              <w:rPr>
                <w:position w:val="-12"/>
              </w:rPr>
              <w:object w:dxaOrig="300" w:dyaOrig="360">
                <v:shape id="_x0000_i1035" type="#_x0000_t75" style="width:15pt;height:18pt" o:ole="">
                  <v:imagedata r:id="rId114" o:title=""/>
                </v:shape>
                <o:OLEObject Type="Embed" ProgID="Equation.3" ShapeID="_x0000_i1035" DrawAspect="Content" ObjectID="_1496605635" r:id="rId115"/>
              </w:object>
            </w:r>
          </w:p>
        </w:tc>
      </w:tr>
      <w:tr w:rsidR="00864D6C" w:rsidTr="00864D6C">
        <w:trPr>
          <w:jc w:val="center"/>
        </w:trPr>
        <w:tc>
          <w:tcPr>
            <w:tcW w:w="817" w:type="dxa"/>
          </w:tcPr>
          <w:p w:rsidR="00864D6C" w:rsidRDefault="00864D6C" w:rsidP="00864D6C">
            <w:pPr>
              <w:tabs>
                <w:tab w:val="left" w:pos="1"/>
                <w:tab w:val="left" w:pos="8789"/>
                <w:tab w:val="left" w:pos="9498"/>
              </w:tabs>
              <w:jc w:val="center"/>
            </w:pPr>
            <w:r>
              <w:t>1</w:t>
            </w:r>
          </w:p>
        </w:tc>
        <w:tc>
          <w:tcPr>
            <w:tcW w:w="1276" w:type="dxa"/>
          </w:tcPr>
          <w:p w:rsidR="00864D6C" w:rsidRPr="00864D6C" w:rsidRDefault="00864D6C" w:rsidP="001D3D41">
            <w:pPr>
              <w:rPr>
                <w:lang w:val="en-US"/>
              </w:rPr>
            </w:pPr>
            <w:r>
              <w:t>0.3</w:t>
            </w:r>
            <w:r>
              <w:rPr>
                <w:lang w:val="en-US"/>
              </w:rPr>
              <w:t>1</w:t>
            </w:r>
            <w:r>
              <w:t>27</w:t>
            </w:r>
          </w:p>
        </w:tc>
      </w:tr>
      <w:tr w:rsidR="00864D6C" w:rsidTr="00864D6C">
        <w:trPr>
          <w:jc w:val="center"/>
        </w:trPr>
        <w:tc>
          <w:tcPr>
            <w:tcW w:w="817" w:type="dxa"/>
          </w:tcPr>
          <w:p w:rsidR="00864D6C" w:rsidRDefault="00864D6C" w:rsidP="00864D6C">
            <w:pPr>
              <w:tabs>
                <w:tab w:val="left" w:pos="1"/>
                <w:tab w:val="left" w:pos="8789"/>
                <w:tab w:val="left" w:pos="9498"/>
              </w:tabs>
              <w:jc w:val="center"/>
            </w:pPr>
            <w:r>
              <w:t>2</w:t>
            </w:r>
          </w:p>
        </w:tc>
        <w:tc>
          <w:tcPr>
            <w:tcW w:w="1276" w:type="dxa"/>
          </w:tcPr>
          <w:p w:rsidR="00864D6C" w:rsidRPr="00864D6C" w:rsidRDefault="00864D6C" w:rsidP="001D3D41">
            <w:pPr>
              <w:rPr>
                <w:lang w:val="en-US"/>
              </w:rPr>
            </w:pPr>
            <w:r>
              <w:t>0.8</w:t>
            </w:r>
            <w:r>
              <w:rPr>
                <w:lang w:val="en-US"/>
              </w:rPr>
              <w:t>34</w:t>
            </w:r>
            <w:r>
              <w:t>4</w:t>
            </w:r>
          </w:p>
        </w:tc>
      </w:tr>
      <w:tr w:rsidR="00864D6C" w:rsidTr="00864D6C">
        <w:trPr>
          <w:jc w:val="center"/>
        </w:trPr>
        <w:tc>
          <w:tcPr>
            <w:tcW w:w="817" w:type="dxa"/>
          </w:tcPr>
          <w:p w:rsidR="00864D6C" w:rsidRDefault="00864D6C" w:rsidP="00864D6C">
            <w:pPr>
              <w:tabs>
                <w:tab w:val="left" w:pos="1"/>
                <w:tab w:val="left" w:pos="8789"/>
                <w:tab w:val="left" w:pos="9498"/>
              </w:tabs>
              <w:jc w:val="center"/>
            </w:pPr>
            <w:r>
              <w:t>3</w:t>
            </w:r>
          </w:p>
        </w:tc>
        <w:tc>
          <w:tcPr>
            <w:tcW w:w="1276" w:type="dxa"/>
          </w:tcPr>
          <w:p w:rsidR="00864D6C" w:rsidRPr="00864D6C" w:rsidRDefault="00864D6C" w:rsidP="001D3D41">
            <w:pPr>
              <w:rPr>
                <w:lang w:val="en-US"/>
              </w:rPr>
            </w:pPr>
            <w:r>
              <w:t>1.</w:t>
            </w:r>
            <w:r>
              <w:rPr>
                <w:lang w:val="en-US"/>
              </w:rPr>
              <w:t>2</w:t>
            </w:r>
            <w:r>
              <w:t>5</w:t>
            </w:r>
            <w:r>
              <w:rPr>
                <w:lang w:val="en-US"/>
              </w:rPr>
              <w:t>9</w:t>
            </w:r>
            <w:r>
              <w:t>6</w:t>
            </w:r>
          </w:p>
        </w:tc>
      </w:tr>
      <w:tr w:rsidR="00864D6C" w:rsidTr="00864D6C">
        <w:trPr>
          <w:jc w:val="center"/>
        </w:trPr>
        <w:tc>
          <w:tcPr>
            <w:tcW w:w="817" w:type="dxa"/>
          </w:tcPr>
          <w:p w:rsidR="00864D6C" w:rsidRDefault="00864D6C" w:rsidP="00864D6C">
            <w:pPr>
              <w:tabs>
                <w:tab w:val="left" w:pos="1"/>
                <w:tab w:val="left" w:pos="8789"/>
                <w:tab w:val="left" w:pos="9498"/>
              </w:tabs>
              <w:jc w:val="center"/>
            </w:pPr>
            <w:r>
              <w:t>4</w:t>
            </w:r>
          </w:p>
        </w:tc>
        <w:tc>
          <w:tcPr>
            <w:tcW w:w="1276" w:type="dxa"/>
          </w:tcPr>
          <w:p w:rsidR="00864D6C" w:rsidRPr="00864D6C" w:rsidRDefault="00864D6C" w:rsidP="00864D6C">
            <w:pPr>
              <w:rPr>
                <w:lang w:val="en-US"/>
              </w:rPr>
            </w:pPr>
            <w:r>
              <w:rPr>
                <w:lang w:val="en-US"/>
              </w:rPr>
              <w:t>1</w:t>
            </w:r>
            <w:r w:rsidRPr="00261973">
              <w:t>.</w:t>
            </w:r>
            <w:r>
              <w:rPr>
                <w:lang w:val="en-US"/>
              </w:rPr>
              <w:t>9456</w:t>
            </w:r>
          </w:p>
        </w:tc>
      </w:tr>
      <w:tr w:rsidR="00864D6C" w:rsidTr="00864D6C">
        <w:trPr>
          <w:jc w:val="center"/>
        </w:trPr>
        <w:tc>
          <w:tcPr>
            <w:tcW w:w="817" w:type="dxa"/>
          </w:tcPr>
          <w:p w:rsidR="00864D6C" w:rsidRDefault="00864D6C" w:rsidP="00864D6C">
            <w:pPr>
              <w:tabs>
                <w:tab w:val="left" w:pos="1"/>
                <w:tab w:val="left" w:pos="8789"/>
                <w:tab w:val="left" w:pos="9498"/>
              </w:tabs>
              <w:jc w:val="center"/>
            </w:pPr>
            <w:r>
              <w:t>5</w:t>
            </w:r>
          </w:p>
        </w:tc>
        <w:tc>
          <w:tcPr>
            <w:tcW w:w="1276" w:type="dxa"/>
          </w:tcPr>
          <w:p w:rsidR="00864D6C" w:rsidRPr="00864D6C" w:rsidRDefault="00864D6C" w:rsidP="001D3D41">
            <w:pPr>
              <w:rPr>
                <w:lang w:val="en-US"/>
              </w:rPr>
            </w:pPr>
            <w:r>
              <w:rPr>
                <w:lang w:val="en-US"/>
              </w:rPr>
              <w:t>2.7142</w:t>
            </w:r>
          </w:p>
        </w:tc>
      </w:tr>
    </w:tbl>
    <w:p w:rsidR="009B63AC" w:rsidRPr="009B63AC" w:rsidRDefault="009B63AC" w:rsidP="009B63AC">
      <w:pPr>
        <w:tabs>
          <w:tab w:val="left" w:pos="1"/>
          <w:tab w:val="left" w:pos="8789"/>
          <w:tab w:val="left" w:pos="9498"/>
        </w:tabs>
      </w:pPr>
    </w:p>
    <w:p w:rsidR="00827A52" w:rsidRDefault="009B63AC" w:rsidP="009B63AC">
      <w:pPr>
        <w:tabs>
          <w:tab w:val="left" w:pos="1"/>
          <w:tab w:val="left" w:pos="8789"/>
          <w:tab w:val="left" w:pos="9498"/>
        </w:tabs>
        <w:ind w:firstLine="426"/>
      </w:pPr>
      <w:r w:rsidRPr="009B63AC">
        <w:rPr>
          <w:i/>
        </w:rPr>
        <w:t xml:space="preserve">Приклад </w:t>
      </w:r>
      <w:r>
        <w:rPr>
          <w:i/>
        </w:rPr>
        <w:t>2</w:t>
      </w:r>
      <w:r w:rsidRPr="009B63AC">
        <w:rPr>
          <w:i/>
        </w:rPr>
        <w:t>.</w:t>
      </w:r>
      <w:r>
        <w:t xml:space="preserve"> Розглянуто залежність частот від кризни панелі з прикладу 1. </w:t>
      </w:r>
    </w:p>
    <w:tbl>
      <w:tblPr>
        <w:tblStyle w:val="TableGrid"/>
        <w:tblW w:w="0" w:type="auto"/>
        <w:jc w:val="center"/>
        <w:tblLook w:val="04A0" w:firstRow="1" w:lastRow="0" w:firstColumn="1" w:lastColumn="0" w:noHBand="0" w:noVBand="1"/>
      </w:tblPr>
      <w:tblGrid>
        <w:gridCol w:w="817"/>
        <w:gridCol w:w="1276"/>
      </w:tblGrid>
      <w:tr w:rsidR="00864D6C" w:rsidTr="009B63AC">
        <w:trPr>
          <w:jc w:val="center"/>
        </w:trPr>
        <w:tc>
          <w:tcPr>
            <w:tcW w:w="817" w:type="dxa"/>
          </w:tcPr>
          <w:p w:rsidR="00864D6C" w:rsidRPr="00864D6C" w:rsidRDefault="00864D6C" w:rsidP="008970F8">
            <w:pPr>
              <w:tabs>
                <w:tab w:val="left" w:pos="1"/>
                <w:tab w:val="left" w:pos="8789"/>
                <w:tab w:val="left" w:pos="9498"/>
              </w:tabs>
              <w:jc w:val="center"/>
              <w:rPr>
                <w:lang w:val="en-US"/>
              </w:rPr>
            </w:pPr>
            <w:r w:rsidRPr="00864D6C">
              <w:rPr>
                <w:position w:val="-4"/>
              </w:rPr>
              <w:object w:dxaOrig="260" w:dyaOrig="260" w14:anchorId="7F800729">
                <v:shape id="_x0000_i1036" type="#_x0000_t75" style="width:13pt;height:13pt" o:ole="">
                  <v:imagedata r:id="rId116" o:title=""/>
                </v:shape>
                <o:OLEObject Type="Embed" ProgID="Equation.3" ShapeID="_x0000_i1036" DrawAspect="Content" ObjectID="_1496605636" r:id="rId117"/>
              </w:object>
            </w:r>
          </w:p>
        </w:tc>
        <w:tc>
          <w:tcPr>
            <w:tcW w:w="1276" w:type="dxa"/>
          </w:tcPr>
          <w:p w:rsidR="00864D6C" w:rsidRDefault="00864D6C" w:rsidP="008970F8">
            <w:pPr>
              <w:tabs>
                <w:tab w:val="left" w:pos="1"/>
                <w:tab w:val="left" w:pos="8789"/>
                <w:tab w:val="left" w:pos="9498"/>
              </w:tabs>
              <w:jc w:val="center"/>
            </w:pPr>
            <w:r w:rsidRPr="00864D6C">
              <w:rPr>
                <w:position w:val="-10"/>
              </w:rPr>
              <w:object w:dxaOrig="279" w:dyaOrig="340" w14:anchorId="6D9FB4F7">
                <v:shape id="_x0000_i1037" type="#_x0000_t75" style="width:14pt;height:17pt" o:ole="">
                  <v:imagedata r:id="rId118" o:title=""/>
                </v:shape>
                <o:OLEObject Type="Embed" ProgID="Equation.3" ShapeID="_x0000_i1037" DrawAspect="Content" ObjectID="_1496605637" r:id="rId119"/>
              </w:object>
            </w:r>
          </w:p>
        </w:tc>
      </w:tr>
      <w:tr w:rsidR="00864D6C" w:rsidTr="009B63AC">
        <w:trPr>
          <w:jc w:val="center"/>
        </w:trPr>
        <w:tc>
          <w:tcPr>
            <w:tcW w:w="817" w:type="dxa"/>
          </w:tcPr>
          <w:p w:rsidR="00864D6C" w:rsidRDefault="00864D6C" w:rsidP="00864D6C">
            <w:pPr>
              <w:tabs>
                <w:tab w:val="left" w:pos="1"/>
                <w:tab w:val="left" w:pos="8789"/>
                <w:tab w:val="left" w:pos="9498"/>
              </w:tabs>
              <w:jc w:val="center"/>
            </w:pPr>
            <w:r>
              <w:rPr>
                <w:lang w:val="en-US"/>
              </w:rPr>
              <w:t>0.5</w:t>
            </w:r>
          </w:p>
        </w:tc>
        <w:tc>
          <w:tcPr>
            <w:tcW w:w="1276" w:type="dxa"/>
          </w:tcPr>
          <w:p w:rsidR="00864D6C" w:rsidRPr="00864D6C" w:rsidRDefault="00864D6C" w:rsidP="00864D6C">
            <w:pPr>
              <w:rPr>
                <w:lang w:val="en-US"/>
              </w:rPr>
            </w:pPr>
            <w:r>
              <w:t>0.</w:t>
            </w:r>
            <w:r>
              <w:rPr>
                <w:lang w:val="en-US"/>
              </w:rPr>
              <w:t>42214</w:t>
            </w:r>
          </w:p>
        </w:tc>
      </w:tr>
      <w:tr w:rsidR="00864D6C" w:rsidTr="009B63AC">
        <w:trPr>
          <w:jc w:val="center"/>
        </w:trPr>
        <w:tc>
          <w:tcPr>
            <w:tcW w:w="817" w:type="dxa"/>
          </w:tcPr>
          <w:p w:rsidR="00864D6C" w:rsidRPr="00864D6C" w:rsidRDefault="00864D6C" w:rsidP="008970F8">
            <w:pPr>
              <w:tabs>
                <w:tab w:val="left" w:pos="1"/>
                <w:tab w:val="left" w:pos="8789"/>
                <w:tab w:val="left" w:pos="9498"/>
              </w:tabs>
              <w:jc w:val="center"/>
              <w:rPr>
                <w:lang w:val="en-US"/>
              </w:rPr>
            </w:pPr>
            <w:r>
              <w:rPr>
                <w:lang w:val="en-US"/>
              </w:rPr>
              <w:t>1</w:t>
            </w:r>
          </w:p>
        </w:tc>
        <w:tc>
          <w:tcPr>
            <w:tcW w:w="1276" w:type="dxa"/>
          </w:tcPr>
          <w:p w:rsidR="00864D6C" w:rsidRPr="00864D6C" w:rsidRDefault="00864D6C" w:rsidP="006A137C">
            <w:pPr>
              <w:rPr>
                <w:lang w:val="en-US"/>
              </w:rPr>
            </w:pPr>
            <w:r>
              <w:t>0.</w:t>
            </w:r>
            <w:r>
              <w:rPr>
                <w:lang w:val="en-US"/>
              </w:rPr>
              <w:t>5154</w:t>
            </w:r>
          </w:p>
        </w:tc>
      </w:tr>
      <w:tr w:rsidR="00864D6C" w:rsidTr="009B63AC">
        <w:trPr>
          <w:jc w:val="center"/>
        </w:trPr>
        <w:tc>
          <w:tcPr>
            <w:tcW w:w="817" w:type="dxa"/>
          </w:tcPr>
          <w:p w:rsidR="00864D6C" w:rsidRPr="00864D6C" w:rsidRDefault="00864D6C" w:rsidP="008970F8">
            <w:pPr>
              <w:tabs>
                <w:tab w:val="left" w:pos="1"/>
                <w:tab w:val="left" w:pos="8789"/>
                <w:tab w:val="left" w:pos="9498"/>
              </w:tabs>
              <w:jc w:val="center"/>
              <w:rPr>
                <w:lang w:val="en-US"/>
              </w:rPr>
            </w:pPr>
            <w:r>
              <w:rPr>
                <w:lang w:val="en-US"/>
              </w:rPr>
              <w:t>2</w:t>
            </w:r>
          </w:p>
        </w:tc>
        <w:tc>
          <w:tcPr>
            <w:tcW w:w="1276" w:type="dxa"/>
          </w:tcPr>
          <w:p w:rsidR="00864D6C" w:rsidRPr="00864D6C" w:rsidRDefault="00864D6C" w:rsidP="006A137C">
            <w:pPr>
              <w:rPr>
                <w:lang w:val="en-US"/>
              </w:rPr>
            </w:pPr>
            <w:r>
              <w:rPr>
                <w:lang w:val="en-US"/>
              </w:rPr>
              <w:t>0</w:t>
            </w:r>
            <w:r>
              <w:t>.</w:t>
            </w:r>
            <w:r>
              <w:rPr>
                <w:lang w:val="en-US"/>
              </w:rPr>
              <w:t>72567</w:t>
            </w:r>
          </w:p>
        </w:tc>
      </w:tr>
    </w:tbl>
    <w:p w:rsidR="009B63AC" w:rsidRDefault="009B63AC" w:rsidP="009B63AC">
      <w:pPr>
        <w:tabs>
          <w:tab w:val="left" w:pos="1"/>
          <w:tab w:val="left" w:pos="8789"/>
          <w:tab w:val="left" w:pos="9498"/>
        </w:tabs>
        <w:ind w:firstLine="426"/>
      </w:pPr>
    </w:p>
    <w:p w:rsidR="009B63AC" w:rsidRDefault="009B63AC">
      <w:pPr>
        <w:tabs>
          <w:tab w:val="left" w:pos="1"/>
          <w:tab w:val="left" w:pos="8789"/>
          <w:tab w:val="left" w:pos="9498"/>
        </w:tabs>
        <w:ind w:firstLine="426"/>
      </w:pPr>
      <w:r>
        <w:t xml:space="preserve">У розглянутих прикладах знайдено скінченну кількість перших власних частот, а також відповідних вланих векторів, які представляють форму власних коливань панелі.  </w:t>
      </w:r>
    </w:p>
    <w:p w:rsidR="00827A52" w:rsidRDefault="002770F6">
      <w:pPr>
        <w:tabs>
          <w:tab w:val="left" w:pos="1"/>
          <w:tab w:val="left" w:pos="8789"/>
          <w:tab w:val="left" w:pos="9498"/>
        </w:tabs>
        <w:ind w:firstLine="426"/>
      </w:pPr>
      <w:r>
        <w:t>Дослідження виконані за підтримки ДФФД України (в рамках наукового проекту Ф 53.1/028).</w:t>
      </w:r>
    </w:p>
    <w:p w:rsidR="00827A52" w:rsidRDefault="00827A52">
      <w:pPr>
        <w:tabs>
          <w:tab w:val="left" w:pos="1"/>
          <w:tab w:val="left" w:pos="8789"/>
          <w:tab w:val="left" w:pos="9498"/>
        </w:tabs>
        <w:ind w:firstLine="426"/>
      </w:pPr>
    </w:p>
    <w:p w:rsidR="0003795B" w:rsidRPr="0003795B" w:rsidRDefault="0003795B" w:rsidP="0003795B">
      <w:pPr>
        <w:numPr>
          <w:ilvl w:val="0"/>
          <w:numId w:val="3"/>
        </w:numPr>
        <w:tabs>
          <w:tab w:val="right" w:pos="426"/>
        </w:tabs>
        <w:ind w:left="426" w:hanging="426"/>
        <w:rPr>
          <w:i/>
          <w:color w:val="000099"/>
          <w:sz w:val="18"/>
          <w:szCs w:val="18"/>
        </w:rPr>
      </w:pPr>
      <w:r w:rsidRPr="0003795B">
        <w:rPr>
          <w:rFonts w:ascii="TimesNewRomanPSMT" w:hAnsi="TimesNewRomanPSMT" w:cs="TimesNewRomanPSMT"/>
          <w:i/>
          <w:color w:val="000099"/>
          <w:sz w:val="18"/>
          <w:szCs w:val="18"/>
          <w:lang w:eastAsia="uk-UA"/>
        </w:rPr>
        <w:t xml:space="preserve">Вольмир А.С. </w:t>
      </w:r>
      <w:r w:rsidRPr="0003795B">
        <w:rPr>
          <w:rFonts w:ascii="TimesNewRomanPSMT" w:hAnsi="TimesNewRomanPSMT" w:cs="TimesNewRomanPSMT"/>
          <w:color w:val="000099"/>
          <w:sz w:val="18"/>
          <w:szCs w:val="18"/>
          <w:lang w:eastAsia="uk-UA"/>
        </w:rPr>
        <w:t xml:space="preserve">Нелинейная динамика пластинок и оболочек </w:t>
      </w:r>
      <w:r w:rsidRPr="0003795B">
        <w:rPr>
          <w:rFonts w:ascii="TimesNewRomanPSMT" w:hAnsi="TimesNewRomanPSMT" w:cs="TimesNewRomanPSMT"/>
          <w:color w:val="000099"/>
          <w:sz w:val="18"/>
          <w:szCs w:val="18"/>
          <w:lang w:val="ru-RU" w:eastAsia="uk-UA"/>
        </w:rPr>
        <w:t>.</w:t>
      </w:r>
      <w:r w:rsidRPr="0003795B">
        <w:rPr>
          <w:rFonts w:ascii="TimesNewRomanPSMT" w:hAnsi="TimesNewRomanPSMT" w:cs="TimesNewRomanPSMT"/>
          <w:color w:val="000099"/>
          <w:sz w:val="18"/>
          <w:szCs w:val="18"/>
          <w:lang w:eastAsia="uk-UA"/>
        </w:rPr>
        <w:t xml:space="preserve"> – М.: Наука, 1972. – 432 с.</w:t>
      </w:r>
    </w:p>
    <w:p w:rsidR="0003795B" w:rsidRPr="0003795B" w:rsidRDefault="0003795B" w:rsidP="0003795B">
      <w:pPr>
        <w:widowControl w:val="0"/>
        <w:numPr>
          <w:ilvl w:val="0"/>
          <w:numId w:val="3"/>
        </w:numPr>
        <w:tabs>
          <w:tab w:val="left" w:pos="426"/>
        </w:tabs>
        <w:ind w:left="426" w:hanging="426"/>
        <w:rPr>
          <w:rFonts w:ascii="Times New Roman" w:eastAsia="Journal" w:hAnsi="Times New Roman" w:cs="Journal"/>
          <w:color w:val="000099"/>
          <w:sz w:val="18"/>
          <w:szCs w:val="18"/>
        </w:rPr>
      </w:pPr>
      <w:r w:rsidRPr="0003795B">
        <w:rPr>
          <w:rFonts w:ascii="Times New Roman" w:eastAsia="Journal" w:hAnsi="Times New Roman" w:cs="Journal"/>
          <w:i/>
          <w:color w:val="000099"/>
          <w:sz w:val="18"/>
          <w:szCs w:val="18"/>
        </w:rPr>
        <w:t>Корн Г., Корн Т.</w:t>
      </w:r>
      <w:r w:rsidRPr="0003795B">
        <w:rPr>
          <w:rFonts w:ascii="Times New Roman" w:eastAsia="Journal" w:hAnsi="Times New Roman" w:cs="Journal"/>
          <w:color w:val="000099"/>
          <w:sz w:val="18"/>
          <w:szCs w:val="18"/>
        </w:rPr>
        <w:t xml:space="preserve"> Справочник по высшей математике. – M.: Наука, 1974. – 832 с.</w:t>
      </w:r>
    </w:p>
    <w:p w:rsidR="0003795B" w:rsidRPr="0003795B" w:rsidRDefault="0003795B" w:rsidP="0003795B">
      <w:pPr>
        <w:numPr>
          <w:ilvl w:val="0"/>
          <w:numId w:val="3"/>
        </w:numPr>
        <w:tabs>
          <w:tab w:val="right" w:pos="426"/>
        </w:tabs>
        <w:ind w:left="426" w:hanging="426"/>
        <w:rPr>
          <w:i/>
          <w:color w:val="000099"/>
          <w:sz w:val="18"/>
          <w:szCs w:val="18"/>
        </w:rPr>
      </w:pPr>
      <w:r w:rsidRPr="0003795B">
        <w:rPr>
          <w:i/>
          <w:color w:val="000080"/>
          <w:sz w:val="18"/>
        </w:rPr>
        <w:t xml:space="preserve">Курпа Л. В., Будников Н. А. </w:t>
      </w:r>
      <w:r w:rsidRPr="0003795B">
        <w:rPr>
          <w:color w:val="000080"/>
          <w:sz w:val="18"/>
          <w:lang w:val="ru-RU"/>
        </w:rPr>
        <w:t>Исследование вынужденных нелинейных колебаний многослойных пологих оболочек при помощи многомодовой аппроксимации</w:t>
      </w:r>
      <w:r w:rsidRPr="0003795B">
        <w:rPr>
          <w:color w:val="000080"/>
          <w:sz w:val="18"/>
        </w:rPr>
        <w:t xml:space="preserve"> // </w:t>
      </w:r>
      <w:r w:rsidRPr="0003795B">
        <w:rPr>
          <w:rFonts w:ascii="Times New Roman" w:hAnsi="Times New Roman"/>
          <w:color w:val="000099"/>
          <w:sz w:val="18"/>
          <w:szCs w:val="18"/>
        </w:rPr>
        <w:t xml:space="preserve">Вісник Донецького національного університету. Серія А. Природничі науки. – 2013. – № 1. – С. </w:t>
      </w:r>
      <w:r w:rsidRPr="0003795B">
        <w:rPr>
          <w:rFonts w:ascii="Times New Roman" w:hAnsi="Times New Roman"/>
          <w:color w:val="000099"/>
          <w:sz w:val="18"/>
          <w:szCs w:val="18"/>
          <w:lang w:val="ru-RU"/>
        </w:rPr>
        <w:t>5</w:t>
      </w:r>
      <w:r w:rsidRPr="0003795B">
        <w:rPr>
          <w:rFonts w:ascii="Times New Roman" w:hAnsi="Times New Roman"/>
          <w:color w:val="000099"/>
          <w:sz w:val="18"/>
          <w:szCs w:val="18"/>
        </w:rPr>
        <w:t>5</w:t>
      </w:r>
      <w:r w:rsidRPr="0003795B">
        <w:rPr>
          <w:rFonts w:ascii="Times New Roman" w:hAnsi="Times New Roman"/>
          <w:color w:val="000099"/>
          <w:sz w:val="18"/>
          <w:szCs w:val="18"/>
          <w:lang w:val="ru-RU"/>
        </w:rPr>
        <w:t>–6</w:t>
      </w:r>
      <w:r w:rsidRPr="0003795B">
        <w:rPr>
          <w:rFonts w:ascii="Times New Roman" w:hAnsi="Times New Roman"/>
          <w:color w:val="000099"/>
          <w:sz w:val="18"/>
          <w:szCs w:val="18"/>
        </w:rPr>
        <w:t>0</w:t>
      </w:r>
      <w:r w:rsidRPr="0003795B">
        <w:rPr>
          <w:color w:val="000099"/>
          <w:sz w:val="18"/>
          <w:szCs w:val="18"/>
        </w:rPr>
        <w:t>.</w:t>
      </w:r>
    </w:p>
    <w:p w:rsidR="0003795B" w:rsidRPr="0003795B" w:rsidRDefault="0003795B" w:rsidP="0003795B">
      <w:pPr>
        <w:numPr>
          <w:ilvl w:val="0"/>
          <w:numId w:val="3"/>
        </w:numPr>
        <w:tabs>
          <w:tab w:val="right" w:pos="426"/>
        </w:tabs>
        <w:ind w:left="426" w:hanging="426"/>
        <w:rPr>
          <w:i/>
          <w:color w:val="000099"/>
          <w:sz w:val="18"/>
          <w:szCs w:val="18"/>
        </w:rPr>
      </w:pPr>
      <w:r w:rsidRPr="0003795B">
        <w:rPr>
          <w:i/>
          <w:color w:val="000099"/>
          <w:sz w:val="18"/>
          <w:szCs w:val="18"/>
        </w:rPr>
        <w:t>Марчук М. В., Муха І. С., Горячко Т. В.</w:t>
      </w:r>
      <w:r w:rsidRPr="0003795B">
        <w:rPr>
          <w:color w:val="000099"/>
          <w:sz w:val="18"/>
          <w:szCs w:val="18"/>
        </w:rPr>
        <w:t xml:space="preserve"> Порівняльний аналіз характеристик геометрично нелінійного напружено-деформованого стану композитних пластин і циліндричних панелей на основі уточненої моделі та теорії пружності // Modelling and Stability: </w:t>
      </w:r>
      <w:r w:rsidRPr="0003795B">
        <w:rPr>
          <w:color w:val="000099"/>
          <w:sz w:val="18"/>
          <w:szCs w:val="18"/>
          <w:lang w:val="en-US"/>
        </w:rPr>
        <w:t>Abstracts of Conference Reports</w:t>
      </w:r>
      <w:r w:rsidRPr="0003795B">
        <w:rPr>
          <w:color w:val="000099"/>
          <w:sz w:val="18"/>
          <w:szCs w:val="18"/>
        </w:rPr>
        <w:t>. – K: Taras Shevchenko National Univ. of Kyiv, 2011. – P. 301.</w:t>
      </w:r>
    </w:p>
    <w:p w:rsidR="0003795B" w:rsidRPr="0003795B" w:rsidRDefault="0003795B" w:rsidP="0003795B">
      <w:pPr>
        <w:numPr>
          <w:ilvl w:val="0"/>
          <w:numId w:val="3"/>
        </w:numPr>
        <w:tabs>
          <w:tab w:val="right" w:pos="426"/>
        </w:tabs>
        <w:ind w:left="426" w:hanging="426"/>
        <w:rPr>
          <w:i/>
          <w:color w:val="000099"/>
          <w:sz w:val="18"/>
          <w:szCs w:val="18"/>
        </w:rPr>
      </w:pPr>
      <w:r w:rsidRPr="0003795B">
        <w:rPr>
          <w:rFonts w:ascii="Times New Roman" w:hAnsi="Times New Roman"/>
          <w:i/>
          <w:color w:val="000099"/>
          <w:sz w:val="18"/>
          <w:szCs w:val="18"/>
          <w:lang w:val="ru-RU"/>
        </w:rPr>
        <w:t xml:space="preserve">Морозов Н. Ф. </w:t>
      </w:r>
      <w:r w:rsidRPr="0003795B">
        <w:rPr>
          <w:rFonts w:ascii="Times New Roman" w:hAnsi="Times New Roman"/>
          <w:color w:val="000099"/>
          <w:sz w:val="18"/>
          <w:szCs w:val="18"/>
          <w:lang w:val="ru-RU"/>
        </w:rPr>
        <w:t>Избранные двумерные задачи теории упругости. – Л.: Изд-во Ленингр</w:t>
      </w:r>
      <w:r w:rsidRPr="0003795B">
        <w:rPr>
          <w:rFonts w:ascii="Times New Roman" w:hAnsi="Times New Roman"/>
          <w:color w:val="000099"/>
          <w:sz w:val="18"/>
          <w:szCs w:val="18"/>
        </w:rPr>
        <w:t>ад</w:t>
      </w:r>
      <w:r w:rsidRPr="0003795B">
        <w:rPr>
          <w:rFonts w:ascii="Times New Roman" w:hAnsi="Times New Roman"/>
          <w:color w:val="000099"/>
          <w:sz w:val="18"/>
          <w:szCs w:val="18"/>
          <w:lang w:val="ru-RU"/>
        </w:rPr>
        <w:t>. ун-та, 1978. – 182 с.</w:t>
      </w:r>
    </w:p>
    <w:p w:rsidR="0003795B" w:rsidRPr="0003795B" w:rsidRDefault="0003795B" w:rsidP="0003795B">
      <w:pPr>
        <w:numPr>
          <w:ilvl w:val="0"/>
          <w:numId w:val="3"/>
        </w:numPr>
        <w:tabs>
          <w:tab w:val="right" w:pos="0"/>
          <w:tab w:val="right" w:pos="426"/>
        </w:tabs>
        <w:ind w:left="426" w:hanging="426"/>
        <w:rPr>
          <w:color w:val="000099"/>
          <w:sz w:val="18"/>
          <w:szCs w:val="18"/>
        </w:rPr>
      </w:pPr>
      <w:r w:rsidRPr="0003795B">
        <w:rPr>
          <w:i/>
          <w:color w:val="000099"/>
          <w:sz w:val="18"/>
          <w:szCs w:val="18"/>
        </w:rPr>
        <w:t xml:space="preserve">Amabili M. </w:t>
      </w:r>
      <w:r w:rsidRPr="0003795B">
        <w:rPr>
          <w:color w:val="000099"/>
          <w:sz w:val="18"/>
          <w:szCs w:val="18"/>
        </w:rPr>
        <w:t>Nonlinear vibrations and stability of shells and plates. – Cambridge: Cambridge Univ. Press, 2008. – 374 p.</w:t>
      </w:r>
    </w:p>
    <w:p w:rsidR="0003795B" w:rsidRPr="0003795B" w:rsidRDefault="0003795B" w:rsidP="0003795B">
      <w:pPr>
        <w:numPr>
          <w:ilvl w:val="0"/>
          <w:numId w:val="3"/>
        </w:numPr>
        <w:tabs>
          <w:tab w:val="right" w:pos="0"/>
          <w:tab w:val="right" w:pos="426"/>
        </w:tabs>
        <w:ind w:left="426" w:hanging="426"/>
        <w:rPr>
          <w:color w:val="000099"/>
          <w:sz w:val="18"/>
          <w:szCs w:val="18"/>
        </w:rPr>
      </w:pPr>
      <w:r w:rsidRPr="0003795B">
        <w:rPr>
          <w:i/>
          <w:color w:val="000099"/>
          <w:sz w:val="18"/>
          <w:szCs w:val="18"/>
        </w:rPr>
        <w:t xml:space="preserve">Amabili M. </w:t>
      </w:r>
      <w:r w:rsidRPr="0003795B">
        <w:rPr>
          <w:color w:val="000099"/>
          <w:sz w:val="18"/>
          <w:szCs w:val="18"/>
        </w:rPr>
        <w:t xml:space="preserve">Nonlinear vibrations </w:t>
      </w:r>
      <w:r w:rsidRPr="0003795B">
        <w:rPr>
          <w:color w:val="000099"/>
          <w:sz w:val="18"/>
          <w:szCs w:val="18"/>
          <w:lang w:val="en-US"/>
        </w:rPr>
        <w:t xml:space="preserve">of rectangular </w:t>
      </w:r>
      <w:r w:rsidRPr="0003795B">
        <w:rPr>
          <w:color w:val="000099"/>
          <w:sz w:val="18"/>
          <w:szCs w:val="18"/>
        </w:rPr>
        <w:t>plates</w:t>
      </w:r>
      <w:r w:rsidRPr="0003795B">
        <w:rPr>
          <w:color w:val="000099"/>
          <w:sz w:val="18"/>
          <w:szCs w:val="18"/>
          <w:lang w:val="en-US"/>
        </w:rPr>
        <w:t xml:space="preserve"> with different boundary conditions: theory and experiments // </w:t>
      </w:r>
      <w:proofErr w:type="spellStart"/>
      <w:r w:rsidRPr="0003795B">
        <w:rPr>
          <w:color w:val="000099"/>
          <w:sz w:val="18"/>
          <w:szCs w:val="18"/>
          <w:lang w:val="en-US"/>
        </w:rPr>
        <w:t>Comput</w:t>
      </w:r>
      <w:proofErr w:type="spellEnd"/>
      <w:r w:rsidRPr="0003795B">
        <w:rPr>
          <w:color w:val="000099"/>
          <w:sz w:val="18"/>
          <w:szCs w:val="18"/>
          <w:lang w:val="en-US"/>
        </w:rPr>
        <w:t xml:space="preserve">. </w:t>
      </w:r>
      <w:proofErr w:type="spellStart"/>
      <w:r w:rsidRPr="0003795B">
        <w:rPr>
          <w:color w:val="000099"/>
          <w:sz w:val="18"/>
          <w:szCs w:val="18"/>
          <w:lang w:val="en-US"/>
        </w:rPr>
        <w:t>Struct</w:t>
      </w:r>
      <w:proofErr w:type="spellEnd"/>
      <w:r w:rsidRPr="0003795B">
        <w:rPr>
          <w:color w:val="000099"/>
          <w:sz w:val="18"/>
          <w:szCs w:val="18"/>
          <w:lang w:val="en-US"/>
        </w:rPr>
        <w:t>.</w:t>
      </w:r>
      <w:r w:rsidRPr="0003795B">
        <w:rPr>
          <w:color w:val="000099"/>
          <w:sz w:val="18"/>
          <w:szCs w:val="18"/>
        </w:rPr>
        <w:t xml:space="preserve"> – </w:t>
      </w:r>
      <w:r w:rsidRPr="0003795B">
        <w:rPr>
          <w:color w:val="000099"/>
          <w:sz w:val="18"/>
          <w:szCs w:val="18"/>
          <w:lang w:val="en-US"/>
        </w:rPr>
        <w:t xml:space="preserve">2004. – </w:t>
      </w:r>
      <w:r w:rsidRPr="0003795B">
        <w:rPr>
          <w:b/>
          <w:color w:val="000099"/>
          <w:sz w:val="18"/>
          <w:szCs w:val="18"/>
          <w:lang w:val="en-US"/>
        </w:rPr>
        <w:t>82</w:t>
      </w:r>
      <w:r w:rsidRPr="0003795B">
        <w:rPr>
          <w:b/>
          <w:color w:val="000099"/>
          <w:sz w:val="18"/>
          <w:szCs w:val="18"/>
        </w:rPr>
        <w:t>(</w:t>
      </w:r>
      <w:r w:rsidRPr="0003795B">
        <w:rPr>
          <w:color w:val="000099"/>
          <w:sz w:val="18"/>
          <w:szCs w:val="18"/>
          <w:lang w:val="en-US"/>
        </w:rPr>
        <w:t>31-32</w:t>
      </w:r>
      <w:r w:rsidRPr="0003795B">
        <w:rPr>
          <w:color w:val="000099"/>
          <w:sz w:val="18"/>
          <w:szCs w:val="18"/>
        </w:rPr>
        <w:t>)</w:t>
      </w:r>
      <w:r w:rsidRPr="0003795B">
        <w:rPr>
          <w:color w:val="000099"/>
          <w:sz w:val="18"/>
          <w:szCs w:val="18"/>
          <w:lang w:val="en-US"/>
        </w:rPr>
        <w:t>. – P. 2587–2605.</w:t>
      </w:r>
    </w:p>
    <w:p w:rsidR="0003795B" w:rsidRPr="0003795B" w:rsidRDefault="0003795B" w:rsidP="0003795B">
      <w:pPr>
        <w:numPr>
          <w:ilvl w:val="0"/>
          <w:numId w:val="3"/>
        </w:numPr>
        <w:tabs>
          <w:tab w:val="right" w:pos="0"/>
          <w:tab w:val="right" w:pos="426"/>
        </w:tabs>
        <w:ind w:left="426" w:hanging="426"/>
        <w:rPr>
          <w:color w:val="000080"/>
          <w:sz w:val="18"/>
        </w:rPr>
      </w:pPr>
      <w:r w:rsidRPr="0003795B">
        <w:rPr>
          <w:i/>
          <w:color w:val="000080"/>
          <w:sz w:val="18"/>
        </w:rPr>
        <w:t xml:space="preserve">Lewandowski R. </w:t>
      </w:r>
      <w:r w:rsidRPr="0003795B">
        <w:rPr>
          <w:color w:val="000080"/>
          <w:sz w:val="18"/>
        </w:rPr>
        <w:t xml:space="preserve">Free vibration of structures with cubic non-linearity-remarks on amplitude equation and Rayleigh quotient // Comput. Methods Appl. Mech. Eng. – 2003. – </w:t>
      </w:r>
      <w:r w:rsidRPr="0003795B">
        <w:rPr>
          <w:b/>
          <w:color w:val="000080"/>
          <w:sz w:val="18"/>
        </w:rPr>
        <w:t>192</w:t>
      </w:r>
      <w:r w:rsidRPr="0003795B">
        <w:rPr>
          <w:color w:val="000080"/>
          <w:sz w:val="18"/>
        </w:rPr>
        <w:t>(13). – P. 1681–1709.</w:t>
      </w:r>
    </w:p>
    <w:p w:rsidR="00827A52" w:rsidRDefault="0003795B" w:rsidP="00872453">
      <w:pPr>
        <w:numPr>
          <w:ilvl w:val="0"/>
          <w:numId w:val="3"/>
        </w:numPr>
        <w:tabs>
          <w:tab w:val="right" w:pos="0"/>
          <w:tab w:val="right" w:pos="426"/>
        </w:tabs>
        <w:ind w:left="426" w:hanging="426"/>
        <w:rPr>
          <w:color w:val="000080"/>
          <w:sz w:val="18"/>
        </w:rPr>
      </w:pPr>
      <w:r w:rsidRPr="0003795B">
        <w:rPr>
          <w:i/>
          <w:color w:val="000080"/>
          <w:sz w:val="18"/>
        </w:rPr>
        <w:t xml:space="preserve">Reddy J. N. </w:t>
      </w:r>
      <w:r w:rsidRPr="0003795B">
        <w:rPr>
          <w:color w:val="000080"/>
          <w:sz w:val="18"/>
        </w:rPr>
        <w:t>An introduction to nonlinear finite element analysis. – Oxford University Press, 2004. – 488 p.</w:t>
      </w:r>
    </w:p>
    <w:p w:rsidR="00872453" w:rsidRDefault="00872453" w:rsidP="00872453">
      <w:pPr>
        <w:numPr>
          <w:ilvl w:val="0"/>
          <w:numId w:val="3"/>
        </w:numPr>
        <w:tabs>
          <w:tab w:val="right" w:pos="0"/>
          <w:tab w:val="right" w:pos="426"/>
        </w:tabs>
        <w:ind w:left="426" w:hanging="426"/>
        <w:rPr>
          <w:color w:val="000080"/>
          <w:sz w:val="18"/>
        </w:rPr>
      </w:pPr>
      <w:r>
        <w:rPr>
          <w:i/>
          <w:color w:val="000080"/>
          <w:sz w:val="18"/>
        </w:rPr>
        <w:t>–</w:t>
      </w:r>
      <w:r>
        <w:rPr>
          <w:color w:val="000080"/>
          <w:sz w:val="18"/>
        </w:rPr>
        <w:t>Горячко Пакош –</w:t>
      </w:r>
    </w:p>
    <w:p w:rsidR="00872453" w:rsidRPr="00872453" w:rsidRDefault="00872453" w:rsidP="00872453">
      <w:pPr>
        <w:tabs>
          <w:tab w:val="right" w:pos="0"/>
          <w:tab w:val="right" w:pos="426"/>
        </w:tabs>
        <w:rPr>
          <w:color w:val="000080"/>
          <w:sz w:val="18"/>
        </w:rPr>
      </w:pPr>
    </w:p>
    <w:p w:rsidR="00827A52" w:rsidRDefault="00827A52"/>
    <w:p w:rsidR="00827A52" w:rsidRDefault="002770F6">
      <w:pPr>
        <w:tabs>
          <w:tab w:val="center" w:pos="6804"/>
        </w:tabs>
      </w:pPr>
      <w:r>
        <w:rPr>
          <w:sz w:val="18"/>
          <w:szCs w:val="18"/>
        </w:rPr>
        <w:t>Інститут прикладних проблем механіки і математики</w:t>
      </w:r>
      <w:r>
        <w:rPr>
          <w:sz w:val="18"/>
          <w:szCs w:val="18"/>
        </w:rPr>
        <w:tab/>
        <w:t>Одержано</w:t>
      </w:r>
    </w:p>
    <w:p w:rsidR="00827A52" w:rsidRDefault="002770F6">
      <w:pPr>
        <w:tabs>
          <w:tab w:val="left" w:pos="6521"/>
        </w:tabs>
      </w:pPr>
      <w:r>
        <w:rPr>
          <w:sz w:val="18"/>
          <w:szCs w:val="18"/>
        </w:rPr>
        <w:t>ім. Я. С. Підстригача НАН України, Львів</w:t>
      </w:r>
      <w:r>
        <w:rPr>
          <w:sz w:val="18"/>
          <w:szCs w:val="18"/>
        </w:rPr>
        <w:tab/>
      </w:r>
    </w:p>
    <w:sectPr w:rsidR="00827A52">
      <w:headerReference w:type="default" r:id="rId120"/>
      <w:footerReference w:type="first" r:id="rId121"/>
      <w:pgSz w:w="11907" w:h="16840"/>
      <w:pgMar w:top="1418" w:right="2268" w:bottom="2665" w:left="2268" w:header="708" w:footer="708" w:gutter="0"/>
      <w:pgNumType w:start="94"/>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F80" w:rsidRDefault="008A3F80">
      <w:r>
        <w:separator/>
      </w:r>
    </w:p>
  </w:endnote>
  <w:endnote w:type="continuationSeparator" w:id="0">
    <w:p w:rsidR="008A3F80" w:rsidRDefault="008A3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ournal">
    <w:panose1 w:val="00000000000000000000"/>
    <w:charset w:val="00"/>
    <w:family w:val="auto"/>
    <w:pitch w:val="variable"/>
    <w:sig w:usb0="00000203" w:usb1="00000000" w:usb2="00000000" w:usb3="00000000" w:csb0="00000005"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A52" w:rsidRDefault="002770F6">
    <w:pPr>
      <w:tabs>
        <w:tab w:val="right" w:pos="7372"/>
      </w:tabs>
      <w:spacing w:after="2381"/>
    </w:pPr>
    <w:r>
      <w:rPr>
        <w:b/>
        <w:sz w:val="18"/>
        <w:szCs w:val="18"/>
      </w:rPr>
      <w:t xml:space="preserve">ISSN 1810-3022. Прикл. проблеми </w:t>
    </w:r>
    <w:ins w:id="1" w:author="Unknown" w:date="2003-11-21T12:18:00Z">
      <w:r>
        <w:rPr>
          <w:b/>
          <w:sz w:val="18"/>
          <w:szCs w:val="18"/>
        </w:rPr>
        <w:t xml:space="preserve">мех. і мат. </w:t>
      </w:r>
    </w:ins>
    <w:r>
      <w:rPr>
        <w:b/>
        <w:sz w:val="18"/>
        <w:szCs w:val="18"/>
      </w:rPr>
      <w:t xml:space="preserve">– </w:t>
    </w:r>
    <w:ins w:id="2" w:author="Unknown" w:date="2003-11-21T12:19:00Z">
      <w:r>
        <w:rPr>
          <w:b/>
          <w:sz w:val="18"/>
          <w:szCs w:val="18"/>
        </w:rPr>
        <w:t>20</w:t>
      </w:r>
    </w:ins>
    <w:r>
      <w:rPr>
        <w:b/>
        <w:sz w:val="18"/>
        <w:szCs w:val="18"/>
      </w:rPr>
      <w:t xml:space="preserve">13. – </w:t>
    </w:r>
    <w:ins w:id="3" w:author="Unknown" w:date="2003-11-21T12:19:00Z">
      <w:r>
        <w:rPr>
          <w:b/>
          <w:sz w:val="18"/>
          <w:szCs w:val="18"/>
        </w:rPr>
        <w:t xml:space="preserve">Вип. </w:t>
      </w:r>
    </w:ins>
    <w:r>
      <w:rPr>
        <w:b/>
        <w:sz w:val="18"/>
        <w:szCs w:val="18"/>
      </w:rPr>
      <w:t xml:space="preserve">11. – С.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F80" w:rsidRDefault="008A3F80">
      <w:r>
        <w:separator/>
      </w:r>
    </w:p>
  </w:footnote>
  <w:footnote w:type="continuationSeparator" w:id="0">
    <w:p w:rsidR="008A3F80" w:rsidRDefault="008A3F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A52" w:rsidRDefault="002770F6">
    <w:pPr>
      <w:tabs>
        <w:tab w:val="right" w:pos="7371"/>
      </w:tabs>
      <w:spacing w:before="1134"/>
    </w:pPr>
    <w:r>
      <w:rPr>
        <w:rFonts w:ascii="Arial" w:eastAsia="Arial" w:hAnsi="Arial" w:cs="Arial"/>
        <w:b/>
        <w:i/>
        <w:sz w:val="16"/>
        <w:szCs w:val="16"/>
      </w:rPr>
      <w:t xml:space="preserve">Метод збурень в задачах про вільні коливання </w:t>
    </w:r>
    <w:r>
      <w:rPr>
        <w:rFonts w:ascii="Arial" w:eastAsia="Arial" w:hAnsi="Arial" w:cs="Arial"/>
        <w:i/>
        <w:sz w:val="16"/>
        <w:szCs w:val="16"/>
      </w:rPr>
      <w:t>…</w:t>
    </w:r>
    <w:r>
      <w:rPr>
        <w:rFonts w:eastAsia="Journal" w:cs="Journa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46297"/>
    <w:multiLevelType w:val="multilevel"/>
    <w:tmpl w:val="A9D60912"/>
    <w:lvl w:ilvl="0">
      <w:start w:val="1"/>
      <w:numFmt w:val="decimal"/>
      <w:lvlText w:val="%1."/>
      <w:lvlJc w:val="left"/>
      <w:pPr>
        <w:ind w:left="340" w:hanging="340"/>
      </w:pPr>
      <w:rPr>
        <w:rFonts w:ascii="Journal" w:eastAsia="Journal" w:hAnsi="Journal" w:hint="default"/>
        <w:i/>
        <w:color w:val="000080"/>
        <w:sz w:val="18"/>
      </w:rPr>
    </w:lvl>
    <w:lvl w:ilvl="1">
      <w:start w:val="1"/>
      <w:numFmt w:val="lowerLetter"/>
      <w:lvlText w:val="%1."/>
      <w:lvlJc w:val="left"/>
      <w:pPr>
        <w:ind w:left="1185" w:hanging="360"/>
      </w:pPr>
      <w:rPr>
        <w:rFonts w:ascii="Journal" w:eastAsia="Journal" w:hAnsi="Journal" w:hint="default"/>
        <w:i/>
        <w:color w:val="000080"/>
        <w:sz w:val="18"/>
      </w:rPr>
    </w:lvl>
    <w:lvl w:ilvl="2">
      <w:start w:val="1"/>
      <w:numFmt w:val="lowerRoman"/>
      <w:lvlText w:val="%1."/>
      <w:lvlJc w:val="left"/>
      <w:pPr>
        <w:ind w:left="1905" w:hanging="180"/>
      </w:pPr>
      <w:rPr>
        <w:rFonts w:ascii="Journal" w:eastAsia="Journal" w:hAnsi="Journal" w:hint="default"/>
        <w:i/>
        <w:color w:val="000080"/>
        <w:sz w:val="18"/>
      </w:rPr>
    </w:lvl>
    <w:lvl w:ilvl="3">
      <w:start w:val="1"/>
      <w:numFmt w:val="decimal"/>
      <w:lvlText w:val="%1."/>
      <w:lvlJc w:val="left"/>
      <w:pPr>
        <w:ind w:left="2625" w:hanging="360"/>
      </w:pPr>
      <w:rPr>
        <w:rFonts w:ascii="Journal" w:eastAsia="Journal" w:hAnsi="Journal" w:hint="default"/>
        <w:i/>
        <w:color w:val="000080"/>
        <w:sz w:val="18"/>
      </w:rPr>
    </w:lvl>
    <w:lvl w:ilvl="4">
      <w:start w:val="1"/>
      <w:numFmt w:val="lowerLetter"/>
      <w:lvlText w:val="%1."/>
      <w:lvlJc w:val="left"/>
      <w:pPr>
        <w:ind w:left="3345" w:hanging="360"/>
      </w:pPr>
      <w:rPr>
        <w:rFonts w:ascii="Journal" w:eastAsia="Journal" w:hAnsi="Journal" w:hint="default"/>
        <w:i/>
        <w:color w:val="000080"/>
        <w:sz w:val="18"/>
      </w:rPr>
    </w:lvl>
    <w:lvl w:ilvl="5">
      <w:start w:val="1"/>
      <w:numFmt w:val="lowerRoman"/>
      <w:lvlText w:val="%1."/>
      <w:lvlJc w:val="left"/>
      <w:pPr>
        <w:ind w:left="4065" w:hanging="180"/>
      </w:pPr>
      <w:rPr>
        <w:rFonts w:ascii="Journal" w:eastAsia="Journal" w:hAnsi="Journal" w:hint="default"/>
        <w:i/>
        <w:color w:val="000080"/>
        <w:sz w:val="18"/>
      </w:rPr>
    </w:lvl>
    <w:lvl w:ilvl="6">
      <w:start w:val="1"/>
      <w:numFmt w:val="decimal"/>
      <w:lvlText w:val="%1."/>
      <w:lvlJc w:val="left"/>
      <w:pPr>
        <w:ind w:left="4785" w:hanging="360"/>
      </w:pPr>
      <w:rPr>
        <w:rFonts w:ascii="Journal" w:eastAsia="Journal" w:hAnsi="Journal" w:hint="default"/>
        <w:i/>
        <w:color w:val="000080"/>
        <w:sz w:val="18"/>
      </w:rPr>
    </w:lvl>
    <w:lvl w:ilvl="7">
      <w:start w:val="1"/>
      <w:numFmt w:val="lowerLetter"/>
      <w:lvlText w:val="%1."/>
      <w:lvlJc w:val="left"/>
      <w:pPr>
        <w:ind w:left="5505" w:hanging="360"/>
      </w:pPr>
      <w:rPr>
        <w:rFonts w:ascii="Journal" w:eastAsia="Journal" w:hAnsi="Journal" w:hint="default"/>
        <w:i/>
        <w:color w:val="000080"/>
        <w:sz w:val="18"/>
      </w:rPr>
    </w:lvl>
    <w:lvl w:ilvl="8">
      <w:start w:val="1"/>
      <w:numFmt w:val="lowerRoman"/>
      <w:lvlText w:val="%1."/>
      <w:lvlJc w:val="left"/>
      <w:pPr>
        <w:ind w:left="6225" w:hanging="180"/>
      </w:pPr>
      <w:rPr>
        <w:rFonts w:ascii="Journal" w:eastAsia="Journal" w:hAnsi="Journal" w:hint="default"/>
        <w:i/>
        <w:color w:val="000080"/>
        <w:sz w:val="18"/>
      </w:rPr>
    </w:lvl>
  </w:abstractNum>
  <w:abstractNum w:abstractNumId="1">
    <w:nsid w:val="6EDA6A76"/>
    <w:multiLevelType w:val="hybridMultilevel"/>
    <w:tmpl w:val="F6CCB292"/>
    <w:lvl w:ilvl="0" w:tplc="EF02C69C">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2">
    <w:nsid w:val="719D5D2C"/>
    <w:multiLevelType w:val="multilevel"/>
    <w:tmpl w:val="5A8894B2"/>
    <w:lvl w:ilvl="0">
      <w:start w:val="268566528"/>
      <w:numFmt w:val="decimal"/>
      <w:lvlText w:val="%1."/>
      <w:lvlJc w:val="left"/>
      <w:pPr>
        <w:ind w:left="340" w:firstLine="0"/>
      </w:pPr>
      <w:rPr>
        <w:rFonts w:ascii="Journal" w:eastAsia="Journal" w:hAnsi="Journal" w:cs="Journal"/>
        <w:i/>
        <w:color w:val="000080"/>
        <w:sz w:val="18"/>
        <w:szCs w:val="18"/>
        <w:vertAlign w:val="baseline"/>
      </w:rPr>
    </w:lvl>
    <w:lvl w:ilvl="1">
      <w:start w:val="1"/>
      <w:numFmt w:val="lowerLetter"/>
      <w:lvlText w:val="%1."/>
      <w:lvlJc w:val="left"/>
      <w:pPr>
        <w:ind w:left="1185" w:firstLine="825"/>
      </w:pPr>
      <w:rPr>
        <w:rFonts w:ascii="Journal" w:eastAsia="Journal" w:hAnsi="Journal" w:cs="Journal"/>
        <w:i/>
        <w:color w:val="000080"/>
        <w:sz w:val="18"/>
        <w:szCs w:val="18"/>
        <w:vertAlign w:val="baseline"/>
      </w:rPr>
    </w:lvl>
    <w:lvl w:ilvl="2">
      <w:start w:val="1"/>
      <w:numFmt w:val="lowerRoman"/>
      <w:lvlText w:val="%1."/>
      <w:lvlJc w:val="left"/>
      <w:pPr>
        <w:ind w:left="1905" w:firstLine="1725"/>
      </w:pPr>
      <w:rPr>
        <w:rFonts w:ascii="Journal" w:eastAsia="Journal" w:hAnsi="Journal" w:cs="Journal"/>
        <w:i/>
        <w:color w:val="000080"/>
        <w:sz w:val="18"/>
        <w:szCs w:val="18"/>
        <w:vertAlign w:val="baseline"/>
      </w:rPr>
    </w:lvl>
    <w:lvl w:ilvl="3">
      <w:start w:val="1"/>
      <w:numFmt w:val="decimal"/>
      <w:lvlText w:val="%1."/>
      <w:lvlJc w:val="left"/>
      <w:pPr>
        <w:ind w:left="2625" w:firstLine="2265"/>
      </w:pPr>
      <w:rPr>
        <w:rFonts w:ascii="Journal" w:eastAsia="Journal" w:hAnsi="Journal" w:cs="Journal"/>
        <w:i/>
        <w:color w:val="000080"/>
        <w:sz w:val="18"/>
        <w:szCs w:val="18"/>
        <w:vertAlign w:val="baseline"/>
      </w:rPr>
    </w:lvl>
    <w:lvl w:ilvl="4">
      <w:start w:val="1"/>
      <w:numFmt w:val="lowerLetter"/>
      <w:lvlText w:val="%1."/>
      <w:lvlJc w:val="left"/>
      <w:pPr>
        <w:ind w:left="3345" w:firstLine="2985"/>
      </w:pPr>
      <w:rPr>
        <w:rFonts w:ascii="Journal" w:eastAsia="Journal" w:hAnsi="Journal" w:cs="Journal"/>
        <w:i/>
        <w:color w:val="000080"/>
        <w:sz w:val="18"/>
        <w:szCs w:val="18"/>
        <w:vertAlign w:val="baseline"/>
      </w:rPr>
    </w:lvl>
    <w:lvl w:ilvl="5">
      <w:start w:val="1"/>
      <w:numFmt w:val="lowerRoman"/>
      <w:lvlText w:val="%1."/>
      <w:lvlJc w:val="left"/>
      <w:pPr>
        <w:ind w:left="4065" w:firstLine="3885"/>
      </w:pPr>
      <w:rPr>
        <w:rFonts w:ascii="Journal" w:eastAsia="Journal" w:hAnsi="Journal" w:cs="Journal"/>
        <w:i/>
        <w:color w:val="000080"/>
        <w:sz w:val="18"/>
        <w:szCs w:val="18"/>
        <w:vertAlign w:val="baseline"/>
      </w:rPr>
    </w:lvl>
    <w:lvl w:ilvl="6">
      <w:start w:val="1"/>
      <w:numFmt w:val="decimal"/>
      <w:lvlText w:val="%1."/>
      <w:lvlJc w:val="left"/>
      <w:pPr>
        <w:ind w:left="4785" w:firstLine="4425"/>
      </w:pPr>
      <w:rPr>
        <w:rFonts w:ascii="Journal" w:eastAsia="Journal" w:hAnsi="Journal" w:cs="Journal"/>
        <w:i/>
        <w:color w:val="000080"/>
        <w:sz w:val="18"/>
        <w:szCs w:val="18"/>
        <w:vertAlign w:val="baseline"/>
      </w:rPr>
    </w:lvl>
    <w:lvl w:ilvl="7">
      <w:start w:val="1"/>
      <w:numFmt w:val="lowerLetter"/>
      <w:lvlText w:val="%1."/>
      <w:lvlJc w:val="left"/>
      <w:pPr>
        <w:ind w:left="5505" w:firstLine="5145"/>
      </w:pPr>
      <w:rPr>
        <w:rFonts w:ascii="Journal" w:eastAsia="Journal" w:hAnsi="Journal" w:cs="Journal"/>
        <w:i/>
        <w:color w:val="000080"/>
        <w:sz w:val="18"/>
        <w:szCs w:val="18"/>
        <w:vertAlign w:val="baseline"/>
      </w:rPr>
    </w:lvl>
    <w:lvl w:ilvl="8">
      <w:start w:val="1"/>
      <w:numFmt w:val="lowerRoman"/>
      <w:lvlText w:val="%1."/>
      <w:lvlJc w:val="left"/>
      <w:pPr>
        <w:ind w:left="6225" w:firstLine="6045"/>
      </w:pPr>
      <w:rPr>
        <w:rFonts w:ascii="Journal" w:eastAsia="Journal" w:hAnsi="Journal" w:cs="Journal"/>
        <w:i/>
        <w:color w:val="000080"/>
        <w:sz w:val="18"/>
        <w:szCs w:val="18"/>
        <w:vertAlign w:val="baseline"/>
      </w:rPr>
    </w:lvl>
  </w:abstractNum>
  <w:abstractNum w:abstractNumId="3">
    <w:nsid w:val="7C8C4FF1"/>
    <w:multiLevelType w:val="multilevel"/>
    <w:tmpl w:val="25E408B8"/>
    <w:lvl w:ilvl="0">
      <w:start w:val="1"/>
      <w:numFmt w:val="bullet"/>
      <w:lvlText w:val="−"/>
      <w:lvlJc w:val="left"/>
      <w:pPr>
        <w:ind w:left="1146" w:firstLine="786"/>
      </w:pPr>
      <w:rPr>
        <w:rFonts w:ascii="Arial" w:eastAsia="Arial" w:hAnsi="Arial" w:cs="Arial"/>
        <w:vertAlign w:val="baseline"/>
      </w:rPr>
    </w:lvl>
    <w:lvl w:ilvl="1">
      <w:start w:val="1"/>
      <w:numFmt w:val="bullet"/>
      <w:lvlText w:val="o"/>
      <w:lvlJc w:val="left"/>
      <w:pPr>
        <w:ind w:left="1866" w:firstLine="1506"/>
      </w:pPr>
      <w:rPr>
        <w:rFonts w:ascii="Arial" w:eastAsia="Arial" w:hAnsi="Arial" w:cs="Arial"/>
        <w:vertAlign w:val="baseline"/>
      </w:rPr>
    </w:lvl>
    <w:lvl w:ilvl="2">
      <w:start w:val="1"/>
      <w:numFmt w:val="bullet"/>
      <w:lvlText w:val="▪"/>
      <w:lvlJc w:val="left"/>
      <w:pPr>
        <w:ind w:left="2586" w:firstLine="2226"/>
      </w:pPr>
      <w:rPr>
        <w:rFonts w:ascii="Arial" w:eastAsia="Arial" w:hAnsi="Arial" w:cs="Arial"/>
        <w:vertAlign w:val="baseline"/>
      </w:rPr>
    </w:lvl>
    <w:lvl w:ilvl="3">
      <w:start w:val="1"/>
      <w:numFmt w:val="bullet"/>
      <w:lvlText w:val="●"/>
      <w:lvlJc w:val="left"/>
      <w:pPr>
        <w:ind w:left="3306" w:firstLine="2946"/>
      </w:pPr>
      <w:rPr>
        <w:rFonts w:ascii="Arial" w:eastAsia="Arial" w:hAnsi="Arial" w:cs="Arial"/>
        <w:vertAlign w:val="baseline"/>
      </w:rPr>
    </w:lvl>
    <w:lvl w:ilvl="4">
      <w:start w:val="1"/>
      <w:numFmt w:val="bullet"/>
      <w:lvlText w:val="o"/>
      <w:lvlJc w:val="left"/>
      <w:pPr>
        <w:ind w:left="4026" w:firstLine="3666"/>
      </w:pPr>
      <w:rPr>
        <w:rFonts w:ascii="Arial" w:eastAsia="Arial" w:hAnsi="Arial" w:cs="Arial"/>
        <w:vertAlign w:val="baseline"/>
      </w:rPr>
    </w:lvl>
    <w:lvl w:ilvl="5">
      <w:start w:val="1"/>
      <w:numFmt w:val="bullet"/>
      <w:lvlText w:val="▪"/>
      <w:lvlJc w:val="left"/>
      <w:pPr>
        <w:ind w:left="4746" w:firstLine="4386"/>
      </w:pPr>
      <w:rPr>
        <w:rFonts w:ascii="Arial" w:eastAsia="Arial" w:hAnsi="Arial" w:cs="Arial"/>
        <w:vertAlign w:val="baseline"/>
      </w:rPr>
    </w:lvl>
    <w:lvl w:ilvl="6">
      <w:start w:val="1"/>
      <w:numFmt w:val="bullet"/>
      <w:lvlText w:val="●"/>
      <w:lvlJc w:val="left"/>
      <w:pPr>
        <w:ind w:left="5466" w:firstLine="5106"/>
      </w:pPr>
      <w:rPr>
        <w:rFonts w:ascii="Arial" w:eastAsia="Arial" w:hAnsi="Arial" w:cs="Arial"/>
        <w:vertAlign w:val="baseline"/>
      </w:rPr>
    </w:lvl>
    <w:lvl w:ilvl="7">
      <w:start w:val="1"/>
      <w:numFmt w:val="bullet"/>
      <w:lvlText w:val="o"/>
      <w:lvlJc w:val="left"/>
      <w:pPr>
        <w:ind w:left="6186" w:firstLine="5826"/>
      </w:pPr>
      <w:rPr>
        <w:rFonts w:ascii="Arial" w:eastAsia="Arial" w:hAnsi="Arial" w:cs="Arial"/>
        <w:vertAlign w:val="baseline"/>
      </w:rPr>
    </w:lvl>
    <w:lvl w:ilvl="8">
      <w:start w:val="1"/>
      <w:numFmt w:val="bullet"/>
      <w:lvlText w:val="▪"/>
      <w:lvlJc w:val="left"/>
      <w:pPr>
        <w:ind w:left="6906" w:firstLine="6546"/>
      </w:pPr>
      <w:rPr>
        <w:rFonts w:ascii="Arial" w:eastAsia="Arial" w:hAnsi="Arial" w:cs="Arial"/>
        <w:vertAlign w:val="baseline"/>
      </w:rPr>
    </w:lvl>
  </w:abstractNum>
  <w:num w:numId="1">
    <w:abstractNumId w:val="3"/>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27A52"/>
    <w:rsid w:val="0003795B"/>
    <w:rsid w:val="000A3F34"/>
    <w:rsid w:val="002770F6"/>
    <w:rsid w:val="00723CC9"/>
    <w:rsid w:val="00827A52"/>
    <w:rsid w:val="00864D6C"/>
    <w:rsid w:val="00872453"/>
    <w:rsid w:val="008731A6"/>
    <w:rsid w:val="008A3F80"/>
    <w:rsid w:val="009B63AC"/>
    <w:rsid w:val="00A425DC"/>
    <w:rsid w:val="00AF03E5"/>
    <w:rsid w:val="00C35A2E"/>
    <w:rsid w:val="00CF4596"/>
    <w:rsid w:val="00F15A0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ournal" w:eastAsia="Journal" w:hAnsi="Journal" w:cs="Journal"/>
        <w:color w:val="000000"/>
        <w:lang w:val="uk-UA" w:eastAsia="uk-UA"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95B"/>
    <w:rPr>
      <w:rFonts w:eastAsia="Times New Roman" w:cs="Times New Roman"/>
      <w:color w:val="auto"/>
      <w:lang w:eastAsia="ru-RU"/>
    </w:rPr>
  </w:style>
  <w:style w:type="paragraph" w:styleId="Heading1">
    <w:name w:val="heading 1"/>
    <w:basedOn w:val="Normal"/>
    <w:next w:val="Normal"/>
    <w:pPr>
      <w:keepNext/>
      <w:keepLines/>
      <w:outlineLvl w:val="0"/>
    </w:pPr>
    <w:rPr>
      <w:rFonts w:ascii="Arial" w:eastAsia="Arial" w:hAnsi="Arial" w:cs="Arial"/>
      <w:b/>
      <w:smallCaps/>
      <w:color w:val="008000"/>
    </w:rPr>
  </w:style>
  <w:style w:type="paragraph" w:styleId="Heading2">
    <w:name w:val="heading 2"/>
    <w:basedOn w:val="Normal"/>
    <w:next w:val="Normal"/>
    <w:pPr>
      <w:keepNext/>
      <w:keepLines/>
      <w:outlineLvl w:val="1"/>
    </w:pPr>
    <w:rPr>
      <w:rFonts w:ascii="Arial" w:eastAsia="Arial" w:hAnsi="Arial" w:cs="Arial"/>
      <w:color w:val="0000FF"/>
    </w:rPr>
  </w:style>
  <w:style w:type="paragraph" w:styleId="Heading3">
    <w:name w:val="heading 3"/>
    <w:basedOn w:val="Normal"/>
    <w:next w:val="Normal"/>
    <w:pPr>
      <w:keepNext/>
      <w:keepLines/>
      <w:outlineLvl w:val="2"/>
    </w:pPr>
    <w:rPr>
      <w:rFonts w:ascii="Arial" w:eastAsia="Arial" w:hAnsi="Arial" w:cs="Arial"/>
      <w:b/>
      <w:smallCaps/>
      <w:color w:val="FF00FF"/>
      <w:sz w:val="16"/>
      <w:szCs w:val="16"/>
    </w:rPr>
  </w:style>
  <w:style w:type="paragraph" w:styleId="Heading4">
    <w:name w:val="heading 4"/>
    <w:basedOn w:val="Normal"/>
    <w:next w:val="Normal"/>
    <w:pPr>
      <w:keepNext/>
      <w:keepLines/>
      <w:widowControl w:val="0"/>
      <w:ind w:left="354"/>
      <w:outlineLvl w:val="3"/>
    </w:pPr>
    <w:rPr>
      <w:rFonts w:ascii="Times New Roman" w:hAnsi="Times New Roman"/>
      <w:sz w:val="24"/>
      <w:szCs w:val="24"/>
      <w:u w:val="single"/>
    </w:rPr>
  </w:style>
  <w:style w:type="paragraph" w:styleId="Heading5">
    <w:name w:val="heading 5"/>
    <w:basedOn w:val="Normal"/>
    <w:next w:val="Normal"/>
    <w:pPr>
      <w:keepNext/>
      <w:keepLines/>
      <w:spacing w:before="240" w:after="60"/>
      <w:outlineLvl w:val="4"/>
    </w:pPr>
    <w:rPr>
      <w:rFonts w:ascii="Times New Roman" w:hAnsi="Times New Roman"/>
      <w:b/>
      <w:i/>
      <w:sz w:val="26"/>
      <w:szCs w:val="26"/>
    </w:rPr>
  </w:style>
  <w:style w:type="paragraph" w:styleId="Heading6">
    <w:name w:val="heading 6"/>
    <w:basedOn w:val="Normal"/>
    <w:next w:val="Normal"/>
    <w:pPr>
      <w:keepNext/>
      <w:keepLines/>
      <w:spacing w:line="360" w:lineRule="auto"/>
      <w:ind w:firstLine="567"/>
      <w:outlineLvl w:val="5"/>
    </w:pPr>
    <w:rPr>
      <w:rFonts w:ascii="Times New Roman" w:hAnsi="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425DC"/>
    <w:rPr>
      <w:rFonts w:ascii="Tahoma" w:hAnsi="Tahoma" w:cs="Tahoma"/>
      <w:sz w:val="16"/>
      <w:szCs w:val="16"/>
    </w:rPr>
  </w:style>
  <w:style w:type="character" w:customStyle="1" w:styleId="BalloonTextChar">
    <w:name w:val="Balloon Text Char"/>
    <w:basedOn w:val="DefaultParagraphFont"/>
    <w:link w:val="BalloonText"/>
    <w:uiPriority w:val="99"/>
    <w:semiHidden/>
    <w:rsid w:val="00A425DC"/>
    <w:rPr>
      <w:rFonts w:ascii="Tahoma" w:hAnsi="Tahoma" w:cs="Tahoma"/>
      <w:sz w:val="16"/>
      <w:szCs w:val="16"/>
    </w:rPr>
  </w:style>
  <w:style w:type="character" w:styleId="PlaceholderText">
    <w:name w:val="Placeholder Text"/>
    <w:basedOn w:val="DefaultParagraphFont"/>
    <w:uiPriority w:val="99"/>
    <w:semiHidden/>
    <w:rsid w:val="00A425DC"/>
    <w:rPr>
      <w:color w:val="808080"/>
    </w:rPr>
  </w:style>
  <w:style w:type="paragraph" w:styleId="Header">
    <w:name w:val="header"/>
    <w:basedOn w:val="Normal"/>
    <w:link w:val="HeaderChar"/>
    <w:uiPriority w:val="99"/>
    <w:unhideWhenUsed/>
    <w:rsid w:val="00723CC9"/>
    <w:pPr>
      <w:tabs>
        <w:tab w:val="center" w:pos="4819"/>
        <w:tab w:val="right" w:pos="9639"/>
      </w:tabs>
    </w:pPr>
  </w:style>
  <w:style w:type="character" w:customStyle="1" w:styleId="HeaderChar">
    <w:name w:val="Header Char"/>
    <w:basedOn w:val="DefaultParagraphFont"/>
    <w:link w:val="Header"/>
    <w:uiPriority w:val="99"/>
    <w:rsid w:val="00723CC9"/>
    <w:rPr>
      <w:rFonts w:eastAsia="Times New Roman" w:cs="Times New Roman"/>
      <w:color w:val="auto"/>
      <w:lang w:eastAsia="ru-RU"/>
    </w:rPr>
  </w:style>
  <w:style w:type="paragraph" w:styleId="Footer">
    <w:name w:val="footer"/>
    <w:basedOn w:val="Normal"/>
    <w:link w:val="FooterChar"/>
    <w:uiPriority w:val="99"/>
    <w:unhideWhenUsed/>
    <w:rsid w:val="00723CC9"/>
    <w:pPr>
      <w:tabs>
        <w:tab w:val="center" w:pos="4819"/>
        <w:tab w:val="right" w:pos="9639"/>
      </w:tabs>
    </w:pPr>
  </w:style>
  <w:style w:type="character" w:customStyle="1" w:styleId="FooterChar">
    <w:name w:val="Footer Char"/>
    <w:basedOn w:val="DefaultParagraphFont"/>
    <w:link w:val="Footer"/>
    <w:uiPriority w:val="99"/>
    <w:rsid w:val="00723CC9"/>
    <w:rPr>
      <w:rFonts w:eastAsia="Times New Roman" w:cs="Times New Roman"/>
      <w:color w:val="auto"/>
      <w:lang w:eastAsia="ru-RU"/>
    </w:rPr>
  </w:style>
  <w:style w:type="paragraph" w:styleId="ListParagraph">
    <w:name w:val="List Paragraph"/>
    <w:basedOn w:val="Normal"/>
    <w:uiPriority w:val="34"/>
    <w:qFormat/>
    <w:rsid w:val="00872453"/>
    <w:pPr>
      <w:ind w:left="720"/>
      <w:contextualSpacing/>
    </w:pPr>
  </w:style>
  <w:style w:type="table" w:styleId="TableGrid">
    <w:name w:val="Table Grid"/>
    <w:basedOn w:val="TableNormal"/>
    <w:uiPriority w:val="59"/>
    <w:rsid w:val="009B63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ournal" w:eastAsia="Journal" w:hAnsi="Journal" w:cs="Journal"/>
        <w:color w:val="000000"/>
        <w:lang w:val="uk-UA" w:eastAsia="uk-UA"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95B"/>
    <w:rPr>
      <w:rFonts w:eastAsia="Times New Roman" w:cs="Times New Roman"/>
      <w:color w:val="auto"/>
      <w:lang w:eastAsia="ru-RU"/>
    </w:rPr>
  </w:style>
  <w:style w:type="paragraph" w:styleId="Heading1">
    <w:name w:val="heading 1"/>
    <w:basedOn w:val="Normal"/>
    <w:next w:val="Normal"/>
    <w:pPr>
      <w:keepNext/>
      <w:keepLines/>
      <w:outlineLvl w:val="0"/>
    </w:pPr>
    <w:rPr>
      <w:rFonts w:ascii="Arial" w:eastAsia="Arial" w:hAnsi="Arial" w:cs="Arial"/>
      <w:b/>
      <w:smallCaps/>
      <w:color w:val="008000"/>
    </w:rPr>
  </w:style>
  <w:style w:type="paragraph" w:styleId="Heading2">
    <w:name w:val="heading 2"/>
    <w:basedOn w:val="Normal"/>
    <w:next w:val="Normal"/>
    <w:pPr>
      <w:keepNext/>
      <w:keepLines/>
      <w:outlineLvl w:val="1"/>
    </w:pPr>
    <w:rPr>
      <w:rFonts w:ascii="Arial" w:eastAsia="Arial" w:hAnsi="Arial" w:cs="Arial"/>
      <w:color w:val="0000FF"/>
    </w:rPr>
  </w:style>
  <w:style w:type="paragraph" w:styleId="Heading3">
    <w:name w:val="heading 3"/>
    <w:basedOn w:val="Normal"/>
    <w:next w:val="Normal"/>
    <w:pPr>
      <w:keepNext/>
      <w:keepLines/>
      <w:outlineLvl w:val="2"/>
    </w:pPr>
    <w:rPr>
      <w:rFonts w:ascii="Arial" w:eastAsia="Arial" w:hAnsi="Arial" w:cs="Arial"/>
      <w:b/>
      <w:smallCaps/>
      <w:color w:val="FF00FF"/>
      <w:sz w:val="16"/>
      <w:szCs w:val="16"/>
    </w:rPr>
  </w:style>
  <w:style w:type="paragraph" w:styleId="Heading4">
    <w:name w:val="heading 4"/>
    <w:basedOn w:val="Normal"/>
    <w:next w:val="Normal"/>
    <w:pPr>
      <w:keepNext/>
      <w:keepLines/>
      <w:widowControl w:val="0"/>
      <w:ind w:left="354"/>
      <w:outlineLvl w:val="3"/>
    </w:pPr>
    <w:rPr>
      <w:rFonts w:ascii="Times New Roman" w:hAnsi="Times New Roman"/>
      <w:sz w:val="24"/>
      <w:szCs w:val="24"/>
      <w:u w:val="single"/>
    </w:rPr>
  </w:style>
  <w:style w:type="paragraph" w:styleId="Heading5">
    <w:name w:val="heading 5"/>
    <w:basedOn w:val="Normal"/>
    <w:next w:val="Normal"/>
    <w:pPr>
      <w:keepNext/>
      <w:keepLines/>
      <w:spacing w:before="240" w:after="60"/>
      <w:outlineLvl w:val="4"/>
    </w:pPr>
    <w:rPr>
      <w:rFonts w:ascii="Times New Roman" w:hAnsi="Times New Roman"/>
      <w:b/>
      <w:i/>
      <w:sz w:val="26"/>
      <w:szCs w:val="26"/>
    </w:rPr>
  </w:style>
  <w:style w:type="paragraph" w:styleId="Heading6">
    <w:name w:val="heading 6"/>
    <w:basedOn w:val="Normal"/>
    <w:next w:val="Normal"/>
    <w:pPr>
      <w:keepNext/>
      <w:keepLines/>
      <w:spacing w:line="360" w:lineRule="auto"/>
      <w:ind w:firstLine="567"/>
      <w:outlineLvl w:val="5"/>
    </w:pPr>
    <w:rPr>
      <w:rFonts w:ascii="Times New Roman" w:hAnsi="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425DC"/>
    <w:rPr>
      <w:rFonts w:ascii="Tahoma" w:hAnsi="Tahoma" w:cs="Tahoma"/>
      <w:sz w:val="16"/>
      <w:szCs w:val="16"/>
    </w:rPr>
  </w:style>
  <w:style w:type="character" w:customStyle="1" w:styleId="BalloonTextChar">
    <w:name w:val="Balloon Text Char"/>
    <w:basedOn w:val="DefaultParagraphFont"/>
    <w:link w:val="BalloonText"/>
    <w:uiPriority w:val="99"/>
    <w:semiHidden/>
    <w:rsid w:val="00A425DC"/>
    <w:rPr>
      <w:rFonts w:ascii="Tahoma" w:hAnsi="Tahoma" w:cs="Tahoma"/>
      <w:sz w:val="16"/>
      <w:szCs w:val="16"/>
    </w:rPr>
  </w:style>
  <w:style w:type="character" w:styleId="PlaceholderText">
    <w:name w:val="Placeholder Text"/>
    <w:basedOn w:val="DefaultParagraphFont"/>
    <w:uiPriority w:val="99"/>
    <w:semiHidden/>
    <w:rsid w:val="00A425DC"/>
    <w:rPr>
      <w:color w:val="808080"/>
    </w:rPr>
  </w:style>
  <w:style w:type="paragraph" w:styleId="Header">
    <w:name w:val="header"/>
    <w:basedOn w:val="Normal"/>
    <w:link w:val="HeaderChar"/>
    <w:uiPriority w:val="99"/>
    <w:unhideWhenUsed/>
    <w:rsid w:val="00723CC9"/>
    <w:pPr>
      <w:tabs>
        <w:tab w:val="center" w:pos="4819"/>
        <w:tab w:val="right" w:pos="9639"/>
      </w:tabs>
    </w:pPr>
  </w:style>
  <w:style w:type="character" w:customStyle="1" w:styleId="HeaderChar">
    <w:name w:val="Header Char"/>
    <w:basedOn w:val="DefaultParagraphFont"/>
    <w:link w:val="Header"/>
    <w:uiPriority w:val="99"/>
    <w:rsid w:val="00723CC9"/>
    <w:rPr>
      <w:rFonts w:eastAsia="Times New Roman" w:cs="Times New Roman"/>
      <w:color w:val="auto"/>
      <w:lang w:eastAsia="ru-RU"/>
    </w:rPr>
  </w:style>
  <w:style w:type="paragraph" w:styleId="Footer">
    <w:name w:val="footer"/>
    <w:basedOn w:val="Normal"/>
    <w:link w:val="FooterChar"/>
    <w:uiPriority w:val="99"/>
    <w:unhideWhenUsed/>
    <w:rsid w:val="00723CC9"/>
    <w:pPr>
      <w:tabs>
        <w:tab w:val="center" w:pos="4819"/>
        <w:tab w:val="right" w:pos="9639"/>
      </w:tabs>
    </w:pPr>
  </w:style>
  <w:style w:type="character" w:customStyle="1" w:styleId="FooterChar">
    <w:name w:val="Footer Char"/>
    <w:basedOn w:val="DefaultParagraphFont"/>
    <w:link w:val="Footer"/>
    <w:uiPriority w:val="99"/>
    <w:rsid w:val="00723CC9"/>
    <w:rPr>
      <w:rFonts w:eastAsia="Times New Roman" w:cs="Times New Roman"/>
      <w:color w:val="auto"/>
      <w:lang w:eastAsia="ru-RU"/>
    </w:rPr>
  </w:style>
  <w:style w:type="paragraph" w:styleId="ListParagraph">
    <w:name w:val="List Paragraph"/>
    <w:basedOn w:val="Normal"/>
    <w:uiPriority w:val="34"/>
    <w:qFormat/>
    <w:rsid w:val="00872453"/>
    <w:pPr>
      <w:ind w:left="720"/>
      <w:contextualSpacing/>
    </w:pPr>
  </w:style>
  <w:style w:type="table" w:styleId="TableGrid">
    <w:name w:val="Table Grid"/>
    <w:basedOn w:val="TableNormal"/>
    <w:uiPriority w:val="59"/>
    <w:rsid w:val="009B63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9988">
      <w:bodyDiv w:val="1"/>
      <w:marLeft w:val="0"/>
      <w:marRight w:val="0"/>
      <w:marTop w:val="0"/>
      <w:marBottom w:val="0"/>
      <w:divBdr>
        <w:top w:val="none" w:sz="0" w:space="0" w:color="auto"/>
        <w:left w:val="none" w:sz="0" w:space="0" w:color="auto"/>
        <w:bottom w:val="none" w:sz="0" w:space="0" w:color="auto"/>
        <w:right w:val="none" w:sz="0" w:space="0" w:color="auto"/>
      </w:divBdr>
    </w:div>
    <w:div w:id="589777209">
      <w:bodyDiv w:val="1"/>
      <w:marLeft w:val="0"/>
      <w:marRight w:val="0"/>
      <w:marTop w:val="0"/>
      <w:marBottom w:val="0"/>
      <w:divBdr>
        <w:top w:val="none" w:sz="0" w:space="0" w:color="auto"/>
        <w:left w:val="none" w:sz="0" w:space="0" w:color="auto"/>
        <w:bottom w:val="none" w:sz="0" w:space="0" w:color="auto"/>
        <w:right w:val="none" w:sz="0" w:space="0" w:color="auto"/>
      </w:divBdr>
    </w:div>
    <w:div w:id="889263023">
      <w:bodyDiv w:val="1"/>
      <w:marLeft w:val="0"/>
      <w:marRight w:val="0"/>
      <w:marTop w:val="0"/>
      <w:marBottom w:val="0"/>
      <w:divBdr>
        <w:top w:val="none" w:sz="0" w:space="0" w:color="auto"/>
        <w:left w:val="none" w:sz="0" w:space="0" w:color="auto"/>
        <w:bottom w:val="none" w:sz="0" w:space="0" w:color="auto"/>
        <w:right w:val="none" w:sz="0" w:space="0" w:color="auto"/>
      </w:divBdr>
    </w:div>
    <w:div w:id="1999725573">
      <w:bodyDiv w:val="1"/>
      <w:marLeft w:val="0"/>
      <w:marRight w:val="0"/>
      <w:marTop w:val="0"/>
      <w:marBottom w:val="0"/>
      <w:divBdr>
        <w:top w:val="none" w:sz="0" w:space="0" w:color="auto"/>
        <w:left w:val="none" w:sz="0" w:space="0" w:color="auto"/>
        <w:bottom w:val="none" w:sz="0" w:space="0" w:color="auto"/>
        <w:right w:val="none" w:sz="0" w:space="0" w:color="auto"/>
      </w:divBdr>
    </w:div>
    <w:div w:id="2031561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41.bin"/><Relationship Id="rId21" Type="http://schemas.openxmlformats.org/officeDocument/2006/relationships/image" Target="media/image7.wmf"/><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png"/><Relationship Id="rId84" Type="http://schemas.openxmlformats.org/officeDocument/2006/relationships/image" Target="media/image47.png"/><Relationship Id="rId89" Type="http://schemas.openxmlformats.org/officeDocument/2006/relationships/image" Target="media/image50.wmf"/><Relationship Id="rId112" Type="http://schemas.openxmlformats.org/officeDocument/2006/relationships/image" Target="media/image66.wmf"/><Relationship Id="rId16" Type="http://schemas.openxmlformats.org/officeDocument/2006/relationships/oleObject" Target="embeddings/oleObject4.bin"/><Relationship Id="rId107" Type="http://schemas.openxmlformats.org/officeDocument/2006/relationships/image" Target="media/image63.wmf"/><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7.png"/><Relationship Id="rId79" Type="http://schemas.openxmlformats.org/officeDocument/2006/relationships/image" Target="media/image42.png"/><Relationship Id="rId102" Type="http://schemas.openxmlformats.org/officeDocument/2006/relationships/image" Target="media/image60.png"/><Relationship Id="rId123"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oleObject" Target="embeddings/oleObject32.bin"/><Relationship Id="rId95" Type="http://schemas.openxmlformats.org/officeDocument/2006/relationships/image" Target="media/image53.png"/><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image" Target="media/image32.png"/><Relationship Id="rId113" Type="http://schemas.openxmlformats.org/officeDocument/2006/relationships/oleObject" Target="embeddings/oleObject39.bin"/><Relationship Id="rId118" Type="http://schemas.openxmlformats.org/officeDocument/2006/relationships/image" Target="media/image69.wmf"/><Relationship Id="rId80" Type="http://schemas.openxmlformats.org/officeDocument/2006/relationships/image" Target="media/image43.png"/><Relationship Id="rId85" Type="http://schemas.openxmlformats.org/officeDocument/2006/relationships/image" Target="media/image48.w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oleObject" Target="embeddings/oleObject13.bin"/><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image" Target="media/image61.wmf"/><Relationship Id="rId108" Type="http://schemas.openxmlformats.org/officeDocument/2006/relationships/oleObject" Target="embeddings/oleObject37.bin"/><Relationship Id="rId54" Type="http://schemas.openxmlformats.org/officeDocument/2006/relationships/image" Target="media/image23.wmf"/><Relationship Id="rId70" Type="http://schemas.openxmlformats.org/officeDocument/2006/relationships/image" Target="media/image33.png"/><Relationship Id="rId75" Type="http://schemas.openxmlformats.org/officeDocument/2006/relationships/image" Target="media/image38.png"/><Relationship Id="rId91" Type="http://schemas.openxmlformats.org/officeDocument/2006/relationships/image" Target="media/image51.wmf"/><Relationship Id="rId96"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8.wmf"/><Relationship Id="rId28" Type="http://schemas.openxmlformats.org/officeDocument/2006/relationships/image" Target="media/image10.wmf"/><Relationship Id="rId49" Type="http://schemas.openxmlformats.org/officeDocument/2006/relationships/oleObject" Target="embeddings/oleObject21.bin"/><Relationship Id="rId114" Type="http://schemas.openxmlformats.org/officeDocument/2006/relationships/image" Target="media/image67.wmf"/><Relationship Id="rId119" Type="http://schemas.openxmlformats.org/officeDocument/2006/relationships/oleObject" Target="embeddings/oleObject42.bin"/><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29.bin"/><Relationship Id="rId81" Type="http://schemas.openxmlformats.org/officeDocument/2006/relationships/image" Target="media/image44.png"/><Relationship Id="rId86" Type="http://schemas.openxmlformats.org/officeDocument/2006/relationships/oleObject" Target="embeddings/oleObject30.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image" Target="media/image64.wmf"/><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9.png"/><Relationship Id="rId97" Type="http://schemas.openxmlformats.org/officeDocument/2006/relationships/image" Target="media/image55.png"/><Relationship Id="rId104" Type="http://schemas.openxmlformats.org/officeDocument/2006/relationships/oleObject" Target="embeddings/oleObject35.bin"/><Relationship Id="rId120"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image" Target="media/image34.png"/><Relationship Id="rId92" Type="http://schemas.openxmlformats.org/officeDocument/2006/relationships/oleObject" Target="embeddings/oleObject33.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image" Target="media/image29.png"/><Relationship Id="rId87" Type="http://schemas.openxmlformats.org/officeDocument/2006/relationships/image" Target="media/image49.wmf"/><Relationship Id="rId110" Type="http://schemas.openxmlformats.org/officeDocument/2006/relationships/oleObject" Target="embeddings/oleObject38.bin"/><Relationship Id="rId115" Type="http://schemas.openxmlformats.org/officeDocument/2006/relationships/oleObject" Target="embeddings/oleObject40.bin"/><Relationship Id="rId61" Type="http://schemas.openxmlformats.org/officeDocument/2006/relationships/oleObject" Target="embeddings/oleObject27.bin"/><Relationship Id="rId82" Type="http://schemas.openxmlformats.org/officeDocument/2006/relationships/image" Target="media/image45.png"/><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image" Target="media/image40.png"/><Relationship Id="rId100" Type="http://schemas.openxmlformats.org/officeDocument/2006/relationships/image" Target="media/image58.png"/><Relationship Id="rId105" Type="http://schemas.openxmlformats.org/officeDocument/2006/relationships/image" Target="media/image62.wmf"/><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35.png"/><Relationship Id="rId93" Type="http://schemas.openxmlformats.org/officeDocument/2006/relationships/image" Target="media/image52.wmf"/><Relationship Id="rId98" Type="http://schemas.openxmlformats.org/officeDocument/2006/relationships/image" Target="media/image56.png"/><Relationship Id="rId121" Type="http://schemas.openxmlformats.org/officeDocument/2006/relationships/footer" Target="footer1.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image" Target="media/image30.png"/><Relationship Id="rId116" Type="http://schemas.openxmlformats.org/officeDocument/2006/relationships/image" Target="media/image68.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image" Target="media/image46.png"/><Relationship Id="rId88" Type="http://schemas.openxmlformats.org/officeDocument/2006/relationships/oleObject" Target="embeddings/oleObject31.bin"/><Relationship Id="rId111" Type="http://schemas.openxmlformats.org/officeDocument/2006/relationships/image" Target="media/image65.emf"/><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oleObject" Target="embeddings/oleObject25.bin"/><Relationship Id="rId106" Type="http://schemas.openxmlformats.org/officeDocument/2006/relationships/oleObject" Target="embeddings/oleObject36.bin"/><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image" Target="media/image36.png"/><Relationship Id="rId78" Type="http://schemas.openxmlformats.org/officeDocument/2006/relationships/image" Target="media/image41.png"/><Relationship Id="rId94" Type="http://schemas.openxmlformats.org/officeDocument/2006/relationships/oleObject" Target="embeddings/oleObject34.bin"/><Relationship Id="rId99" Type="http://schemas.openxmlformats.org/officeDocument/2006/relationships/image" Target="media/image57.png"/><Relationship Id="rId101" Type="http://schemas.openxmlformats.org/officeDocument/2006/relationships/image" Target="media/image59.png"/><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35E0A-67A9-4487-B146-FFAC8AA94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Taras</dc:creator>
  <cp:lastModifiedBy>taras.horyachko@hotmail.com</cp:lastModifiedBy>
  <cp:revision>3</cp:revision>
  <dcterms:created xsi:type="dcterms:W3CDTF">2015-06-21T15:40:00Z</dcterms:created>
  <dcterms:modified xsi:type="dcterms:W3CDTF">2015-06-23T19:59:00Z</dcterms:modified>
</cp:coreProperties>
</file>